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37F7B" w14:textId="77777777" w:rsidR="009F7C47" w:rsidRDefault="009F7C47" w:rsidP="009F7C47">
      <w:pPr>
        <w:pStyle w:val="Titel"/>
      </w:pPr>
      <w:r>
        <w:t>Basal programmering</w:t>
      </w:r>
    </w:p>
    <w:p w14:paraId="5C5E6946" w14:textId="77777777" w:rsidR="009F7C47" w:rsidRDefault="009F7C47" w:rsidP="009F7C47">
      <w:pPr>
        <w:pStyle w:val="Unummereretoverskrift"/>
      </w:pPr>
      <w:r>
        <w:t>Faglige læringsmål</w:t>
      </w:r>
    </w:p>
    <w:p w14:paraId="2CF9893C" w14:textId="77777777" w:rsidR="009F7C47" w:rsidRDefault="009F7C47" w:rsidP="009F7C47">
      <w:pPr>
        <w:pStyle w:val="Listeafsnit"/>
        <w:numPr>
          <w:ilvl w:val="0"/>
          <w:numId w:val="3"/>
        </w:numPr>
      </w:pPr>
      <w:r>
        <w:t>At arbejde med simple console-programmer.</w:t>
      </w:r>
    </w:p>
    <w:p w14:paraId="7C127E5D" w14:textId="77777777" w:rsidR="009F7C47" w:rsidRDefault="009F7C47" w:rsidP="009F7C47">
      <w:pPr>
        <w:pStyle w:val="Listeafsnit"/>
        <w:numPr>
          <w:ilvl w:val="0"/>
          <w:numId w:val="3"/>
        </w:numPr>
      </w:pPr>
      <w:r>
        <w:t>At lære de basale programmeringsinstruktioner i C#</w:t>
      </w:r>
    </w:p>
    <w:p w14:paraId="6C869F22" w14:textId="77777777" w:rsidR="009F7C47" w:rsidRPr="00CA66F5" w:rsidRDefault="009F7C47" w:rsidP="009F7C47">
      <w:pPr>
        <w:pStyle w:val="Listeafsnit"/>
        <w:numPr>
          <w:ilvl w:val="0"/>
          <w:numId w:val="3"/>
        </w:numPr>
      </w:pPr>
      <w:r>
        <w:t xml:space="preserve">At få indledende kendskab til programmering som et værktøj </w:t>
      </w:r>
      <w:r w:rsidRPr="000B5AFB">
        <w:rPr>
          <w:b/>
        </w:rPr>
        <w:t>til</w:t>
      </w:r>
      <w:r>
        <w:t xml:space="preserve"> at løse konkrete problemer</w:t>
      </w:r>
    </w:p>
    <w:p w14:paraId="0393C42E" w14:textId="77777777" w:rsidR="009F7C47" w:rsidRDefault="009F7C47" w:rsidP="009F7C47">
      <w:pPr>
        <w:pStyle w:val="Unummereretoverskrift"/>
      </w:pPr>
      <w:r>
        <w:t>Konkrete elementer</w:t>
      </w:r>
    </w:p>
    <w:p w14:paraId="56D9D0AE" w14:textId="77777777" w:rsidR="009F7C47" w:rsidRDefault="009F7C47" w:rsidP="009F7C47">
      <w:pPr>
        <w:pStyle w:val="Listeafsnit"/>
        <w:numPr>
          <w:ilvl w:val="0"/>
          <w:numId w:val="3"/>
        </w:numPr>
      </w:pPr>
      <w:r>
        <w:t>De basale programmeringsinstruktioner i C#</w:t>
      </w:r>
    </w:p>
    <w:p w14:paraId="7D279759" w14:textId="77777777" w:rsidR="009F7C47" w:rsidRDefault="009F7C47" w:rsidP="009F7C47">
      <w:pPr>
        <w:pStyle w:val="Listeafsnit"/>
        <w:numPr>
          <w:ilvl w:val="1"/>
          <w:numId w:val="3"/>
        </w:numPr>
      </w:pPr>
      <w:r>
        <w:t>Udskrivning til konsol, indlæsning fra konsol</w:t>
      </w:r>
    </w:p>
    <w:p w14:paraId="72E62000" w14:textId="77777777" w:rsidR="009F7C47" w:rsidRDefault="009F7C47" w:rsidP="009F7C47">
      <w:pPr>
        <w:pStyle w:val="Listeafsnit"/>
        <w:numPr>
          <w:ilvl w:val="1"/>
          <w:numId w:val="3"/>
        </w:numPr>
      </w:pPr>
      <w:r>
        <w:t xml:space="preserve">Variabler, </w:t>
      </w:r>
      <w:r w:rsidRPr="003C253C">
        <w:rPr>
          <w:lang w:val="en-US"/>
        </w:rPr>
        <w:t>assignment</w:t>
      </w:r>
      <w:r>
        <w:t>, udtryk</w:t>
      </w:r>
    </w:p>
    <w:p w14:paraId="016684C8" w14:textId="77777777" w:rsidR="009F7C47" w:rsidRDefault="009F7C47" w:rsidP="009F7C47">
      <w:pPr>
        <w:pStyle w:val="Listeafsnit"/>
        <w:numPr>
          <w:ilvl w:val="1"/>
          <w:numId w:val="3"/>
        </w:numPr>
      </w:pPr>
      <w:r>
        <w:t>If-betingelser</w:t>
      </w:r>
    </w:p>
    <w:p w14:paraId="5500ABF8" w14:textId="77777777" w:rsidR="009F7C47" w:rsidRDefault="009F7C47" w:rsidP="009F7C47">
      <w:pPr>
        <w:pStyle w:val="Listeafsnit"/>
        <w:numPr>
          <w:ilvl w:val="1"/>
          <w:numId w:val="3"/>
        </w:numPr>
      </w:pPr>
      <w:r>
        <w:t>Løkkestrukturer (</w:t>
      </w:r>
      <w:proofErr w:type="spellStart"/>
      <w:r w:rsidRPr="00DF760E">
        <w:rPr>
          <w:rFonts w:ascii="Consolas" w:hAnsi="Consolas" w:cs="Consolas"/>
          <w:noProof/>
          <w:color w:val="000000"/>
          <w:sz w:val="20"/>
          <w:szCs w:val="19"/>
        </w:rPr>
        <w:t>while</w:t>
      </w:r>
      <w:proofErr w:type="spellEnd"/>
      <w:r>
        <w:t xml:space="preserve">, </w:t>
      </w:r>
      <w:r w:rsidRPr="00DF760E">
        <w:rPr>
          <w:rFonts w:ascii="Consolas" w:hAnsi="Consolas" w:cs="Consolas"/>
          <w:noProof/>
          <w:color w:val="000000"/>
          <w:sz w:val="20"/>
          <w:szCs w:val="19"/>
        </w:rPr>
        <w:t>do</w:t>
      </w:r>
      <w:r>
        <w:rPr>
          <w:rFonts w:ascii="Courier New" w:hAnsi="Courier New"/>
          <w:noProof/>
        </w:rPr>
        <w:t>,</w:t>
      </w:r>
      <w:r w:rsidRPr="00BA79D6">
        <w:t xml:space="preserve"> </w:t>
      </w:r>
      <w:r w:rsidRPr="00DF760E">
        <w:rPr>
          <w:rFonts w:ascii="Consolas" w:hAnsi="Consolas" w:cs="Consolas"/>
          <w:noProof/>
          <w:color w:val="000000"/>
          <w:sz w:val="20"/>
          <w:szCs w:val="19"/>
        </w:rPr>
        <w:t>for</w:t>
      </w:r>
      <w:r>
        <w:t xml:space="preserve">, </w:t>
      </w:r>
      <w:r w:rsidRPr="00DF760E">
        <w:rPr>
          <w:rFonts w:ascii="Consolas" w:hAnsi="Consolas" w:cs="Consolas"/>
          <w:noProof/>
          <w:color w:val="000000"/>
          <w:sz w:val="20"/>
          <w:szCs w:val="19"/>
        </w:rPr>
        <w:t>foreach</w:t>
      </w:r>
      <w:r>
        <w:t>)</w:t>
      </w:r>
    </w:p>
    <w:p w14:paraId="15D23598" w14:textId="77777777" w:rsidR="009F7C47" w:rsidRDefault="009F7C47" w:rsidP="009F7C47">
      <w:pPr>
        <w:pStyle w:val="Listeafsnit"/>
        <w:numPr>
          <w:ilvl w:val="1"/>
          <w:numId w:val="3"/>
        </w:numPr>
      </w:pPr>
      <w:r>
        <w:t>Metoder (procedurer, funktioner)</w:t>
      </w:r>
    </w:p>
    <w:p w14:paraId="3C5EC7C2" w14:textId="77777777" w:rsidR="009F7C47" w:rsidRPr="00CA66F5" w:rsidRDefault="009F7C47" w:rsidP="009F7C47">
      <w:pPr>
        <w:pStyle w:val="Listeafsnit"/>
        <w:numPr>
          <w:ilvl w:val="0"/>
          <w:numId w:val="3"/>
        </w:numPr>
        <w:spacing w:before="240"/>
        <w:ind w:right="1134" w:hanging="357"/>
        <w:contextualSpacing w:val="0"/>
      </w:pPr>
      <w:r>
        <w:t>Problemløsning i C# med brug af løkker og betingelser.</w:t>
      </w:r>
    </w:p>
    <w:p w14:paraId="1B223884" w14:textId="77777777" w:rsidR="009F7C47" w:rsidRDefault="009F7C47" w:rsidP="009F7C47">
      <w:pPr>
        <w:pStyle w:val="Unummereretoverskrift"/>
      </w:pPr>
      <w:r w:rsidRPr="003D73BE">
        <w:t>Forudsætninger</w:t>
      </w:r>
    </w:p>
    <w:p w14:paraId="0ADEEE08" w14:textId="77777777" w:rsidR="009F7C47" w:rsidRDefault="009F7C47" w:rsidP="009F7C47">
      <w:pPr>
        <w:pStyle w:val="Listeafsnit"/>
        <w:numPr>
          <w:ilvl w:val="0"/>
          <w:numId w:val="3"/>
        </w:numPr>
      </w:pPr>
      <w:r>
        <w:t>Basalt kendskab til Visual Studio, kan oprette projekt/solution, kan starte et program.</w:t>
      </w:r>
    </w:p>
    <w:p w14:paraId="255E66B9" w14:textId="77777777" w:rsidR="009F7C47" w:rsidRDefault="009F7C47" w:rsidP="009F7C47">
      <w:pPr>
        <w:pStyle w:val="Listeafsnit"/>
        <w:numPr>
          <w:ilvl w:val="0"/>
          <w:numId w:val="3"/>
        </w:numPr>
      </w:pPr>
      <w:r>
        <w:t>Forståelse for at alle linjer afsluttes med karakteren ’</w:t>
      </w:r>
      <w:r w:rsidRPr="00DF760E">
        <w:rPr>
          <w:rFonts w:ascii="Consolas" w:hAnsi="Consolas" w:cs="Consolas"/>
          <w:noProof/>
          <w:color w:val="000000"/>
          <w:sz w:val="20"/>
          <w:szCs w:val="19"/>
        </w:rPr>
        <w:t>;</w:t>
      </w:r>
      <w:r>
        <w:t>’.</w:t>
      </w:r>
    </w:p>
    <w:p w14:paraId="31979B6D" w14:textId="77777777" w:rsidR="009F7C47" w:rsidRDefault="009F7C47" w:rsidP="009F7C47">
      <w:r>
        <w:br w:type="page"/>
      </w:r>
    </w:p>
    <w:p w14:paraId="203284BC" w14:textId="77777777" w:rsidR="009F7C47" w:rsidRPr="00285F87" w:rsidRDefault="009F7C47" w:rsidP="009F7C47"/>
    <w:sdt>
      <w:sdtPr>
        <w:id w:val="-1206708319"/>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4D1AD57F" w14:textId="77777777" w:rsidR="009F7C47" w:rsidRDefault="009F7C47" w:rsidP="009F7C47">
          <w:pPr>
            <w:pStyle w:val="Unummereretoverskrift"/>
          </w:pPr>
          <w:r>
            <w:t>Indhold</w:t>
          </w:r>
        </w:p>
      </w:sdtContent>
    </w:sdt>
    <w:bookmarkStart w:id="0" w:name="_Toc529291044"/>
    <w:bookmarkStart w:id="1" w:name="_Toc529291093"/>
    <w:p w14:paraId="399F1F3E" w14:textId="2AADE20A" w:rsidR="0026542C" w:rsidRDefault="009F7C47">
      <w:pPr>
        <w:pStyle w:val="Indholdsfortegnelse1"/>
        <w:tabs>
          <w:tab w:val="left" w:pos="440"/>
          <w:tab w:val="right" w:leader="dot" w:pos="9628"/>
        </w:tabs>
        <w:rPr>
          <w:rFonts w:eastAsiaTheme="minorEastAsia" w:cstheme="minorBidi"/>
          <w:b w:val="0"/>
          <w:bCs w:val="0"/>
          <w:caps w:val="0"/>
          <w:noProof/>
          <w:sz w:val="22"/>
          <w:szCs w:val="22"/>
          <w:lang w:eastAsia="da-DK"/>
        </w:rPr>
      </w:pPr>
      <w:r>
        <w:fldChar w:fldCharType="begin"/>
      </w:r>
      <w:r>
        <w:instrText xml:space="preserve"> TOC \o "1-3" \h \z \u </w:instrText>
      </w:r>
      <w:r>
        <w:fldChar w:fldCharType="separate"/>
      </w:r>
      <w:hyperlink w:anchor="_Toc73095892" w:history="1">
        <w:r w:rsidR="0026542C" w:rsidRPr="00CF513F">
          <w:rPr>
            <w:rStyle w:val="Hyperlink"/>
            <w:noProof/>
          </w:rPr>
          <w:t>1.</w:t>
        </w:r>
        <w:r w:rsidR="0026542C">
          <w:rPr>
            <w:rFonts w:eastAsiaTheme="minorEastAsia" w:cstheme="minorBidi"/>
            <w:b w:val="0"/>
            <w:bCs w:val="0"/>
            <w:caps w:val="0"/>
            <w:noProof/>
            <w:sz w:val="22"/>
            <w:szCs w:val="22"/>
            <w:lang w:eastAsia="da-DK"/>
          </w:rPr>
          <w:tab/>
        </w:r>
        <w:r w:rsidR="0026542C" w:rsidRPr="00CF513F">
          <w:rPr>
            <w:rStyle w:val="Hyperlink"/>
            <w:noProof/>
          </w:rPr>
          <w:t>Introduktion</w:t>
        </w:r>
        <w:r w:rsidR="0026542C">
          <w:rPr>
            <w:noProof/>
            <w:webHidden/>
          </w:rPr>
          <w:tab/>
        </w:r>
        <w:r w:rsidR="0026542C">
          <w:rPr>
            <w:noProof/>
            <w:webHidden/>
          </w:rPr>
          <w:fldChar w:fldCharType="begin"/>
        </w:r>
        <w:r w:rsidR="0026542C">
          <w:rPr>
            <w:noProof/>
            <w:webHidden/>
          </w:rPr>
          <w:instrText xml:space="preserve"> PAGEREF _Toc73095892 \h </w:instrText>
        </w:r>
        <w:r w:rsidR="0026542C">
          <w:rPr>
            <w:noProof/>
            <w:webHidden/>
          </w:rPr>
        </w:r>
        <w:r w:rsidR="0026542C">
          <w:rPr>
            <w:noProof/>
            <w:webHidden/>
          </w:rPr>
          <w:fldChar w:fldCharType="separate"/>
        </w:r>
        <w:r w:rsidR="0026542C">
          <w:rPr>
            <w:noProof/>
            <w:webHidden/>
          </w:rPr>
          <w:t>4</w:t>
        </w:r>
        <w:r w:rsidR="0026542C">
          <w:rPr>
            <w:noProof/>
            <w:webHidden/>
          </w:rPr>
          <w:fldChar w:fldCharType="end"/>
        </w:r>
      </w:hyperlink>
    </w:p>
    <w:p w14:paraId="287E6BA3" w14:textId="5CC8608C"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893" w:history="1">
        <w:r w:rsidR="0026542C" w:rsidRPr="00CF513F">
          <w:rPr>
            <w:rStyle w:val="Hyperlink"/>
            <w:noProof/>
          </w:rPr>
          <w:t>1.1.</w:t>
        </w:r>
        <w:r w:rsidR="0026542C">
          <w:rPr>
            <w:rFonts w:eastAsiaTheme="minorEastAsia" w:cstheme="minorBidi"/>
            <w:smallCaps w:val="0"/>
            <w:noProof/>
            <w:sz w:val="22"/>
            <w:szCs w:val="22"/>
            <w:lang w:eastAsia="da-DK"/>
          </w:rPr>
          <w:tab/>
        </w:r>
        <w:r w:rsidR="0026542C" w:rsidRPr="00CF513F">
          <w:rPr>
            <w:rStyle w:val="Hyperlink"/>
            <w:noProof/>
          </w:rPr>
          <w:t>Hvad skal vi lære</w:t>
        </w:r>
        <w:r w:rsidR="0026542C">
          <w:rPr>
            <w:noProof/>
            <w:webHidden/>
          </w:rPr>
          <w:tab/>
        </w:r>
        <w:r w:rsidR="0026542C">
          <w:rPr>
            <w:noProof/>
            <w:webHidden/>
          </w:rPr>
          <w:fldChar w:fldCharType="begin"/>
        </w:r>
        <w:r w:rsidR="0026542C">
          <w:rPr>
            <w:noProof/>
            <w:webHidden/>
          </w:rPr>
          <w:instrText xml:space="preserve"> PAGEREF _Toc73095893 \h </w:instrText>
        </w:r>
        <w:r w:rsidR="0026542C">
          <w:rPr>
            <w:noProof/>
            <w:webHidden/>
          </w:rPr>
        </w:r>
        <w:r w:rsidR="0026542C">
          <w:rPr>
            <w:noProof/>
            <w:webHidden/>
          </w:rPr>
          <w:fldChar w:fldCharType="separate"/>
        </w:r>
        <w:r w:rsidR="0026542C">
          <w:rPr>
            <w:noProof/>
            <w:webHidden/>
          </w:rPr>
          <w:t>4</w:t>
        </w:r>
        <w:r w:rsidR="0026542C">
          <w:rPr>
            <w:noProof/>
            <w:webHidden/>
          </w:rPr>
          <w:fldChar w:fldCharType="end"/>
        </w:r>
      </w:hyperlink>
    </w:p>
    <w:p w14:paraId="14F40517" w14:textId="2196D7F8"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894" w:history="1">
        <w:r w:rsidR="0026542C" w:rsidRPr="00CF513F">
          <w:rPr>
            <w:rStyle w:val="Hyperlink"/>
            <w:noProof/>
          </w:rPr>
          <w:t>1.2.</w:t>
        </w:r>
        <w:r w:rsidR="0026542C">
          <w:rPr>
            <w:rFonts w:eastAsiaTheme="minorEastAsia" w:cstheme="minorBidi"/>
            <w:smallCaps w:val="0"/>
            <w:noProof/>
            <w:sz w:val="22"/>
            <w:szCs w:val="22"/>
            <w:lang w:eastAsia="da-DK"/>
          </w:rPr>
          <w:tab/>
        </w:r>
        <w:r w:rsidR="0026542C" w:rsidRPr="00CF513F">
          <w:rPr>
            <w:rStyle w:val="Hyperlink"/>
            <w:noProof/>
          </w:rPr>
          <w:t>Rammer</w:t>
        </w:r>
        <w:r w:rsidR="0026542C">
          <w:rPr>
            <w:noProof/>
            <w:webHidden/>
          </w:rPr>
          <w:tab/>
        </w:r>
        <w:r w:rsidR="0026542C">
          <w:rPr>
            <w:noProof/>
            <w:webHidden/>
          </w:rPr>
          <w:fldChar w:fldCharType="begin"/>
        </w:r>
        <w:r w:rsidR="0026542C">
          <w:rPr>
            <w:noProof/>
            <w:webHidden/>
          </w:rPr>
          <w:instrText xml:space="preserve"> PAGEREF _Toc73095894 \h </w:instrText>
        </w:r>
        <w:r w:rsidR="0026542C">
          <w:rPr>
            <w:noProof/>
            <w:webHidden/>
          </w:rPr>
        </w:r>
        <w:r w:rsidR="0026542C">
          <w:rPr>
            <w:noProof/>
            <w:webHidden/>
          </w:rPr>
          <w:fldChar w:fldCharType="separate"/>
        </w:r>
        <w:r w:rsidR="0026542C">
          <w:rPr>
            <w:noProof/>
            <w:webHidden/>
          </w:rPr>
          <w:t>4</w:t>
        </w:r>
        <w:r w:rsidR="0026542C">
          <w:rPr>
            <w:noProof/>
            <w:webHidden/>
          </w:rPr>
          <w:fldChar w:fldCharType="end"/>
        </w:r>
      </w:hyperlink>
    </w:p>
    <w:p w14:paraId="7073F1A9" w14:textId="1E403675"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895" w:history="1">
        <w:r w:rsidR="0026542C" w:rsidRPr="00CF513F">
          <w:rPr>
            <w:rStyle w:val="Hyperlink"/>
            <w:noProof/>
          </w:rPr>
          <w:t>1.3.</w:t>
        </w:r>
        <w:r w:rsidR="0026542C">
          <w:rPr>
            <w:rFonts w:eastAsiaTheme="minorEastAsia" w:cstheme="minorBidi"/>
            <w:smallCaps w:val="0"/>
            <w:noProof/>
            <w:sz w:val="22"/>
            <w:szCs w:val="22"/>
            <w:lang w:eastAsia="da-DK"/>
          </w:rPr>
          <w:tab/>
        </w:r>
        <w:r w:rsidR="0026542C" w:rsidRPr="00CF513F">
          <w:rPr>
            <w:rStyle w:val="Hyperlink"/>
            <w:noProof/>
          </w:rPr>
          <w:t>Skal jeg læse alt det?</w:t>
        </w:r>
        <w:r w:rsidR="0026542C">
          <w:rPr>
            <w:noProof/>
            <w:webHidden/>
          </w:rPr>
          <w:tab/>
        </w:r>
        <w:r w:rsidR="0026542C">
          <w:rPr>
            <w:noProof/>
            <w:webHidden/>
          </w:rPr>
          <w:fldChar w:fldCharType="begin"/>
        </w:r>
        <w:r w:rsidR="0026542C">
          <w:rPr>
            <w:noProof/>
            <w:webHidden/>
          </w:rPr>
          <w:instrText xml:space="preserve"> PAGEREF _Toc73095895 \h </w:instrText>
        </w:r>
        <w:r w:rsidR="0026542C">
          <w:rPr>
            <w:noProof/>
            <w:webHidden/>
          </w:rPr>
        </w:r>
        <w:r w:rsidR="0026542C">
          <w:rPr>
            <w:noProof/>
            <w:webHidden/>
          </w:rPr>
          <w:fldChar w:fldCharType="separate"/>
        </w:r>
        <w:r w:rsidR="0026542C">
          <w:rPr>
            <w:noProof/>
            <w:webHidden/>
          </w:rPr>
          <w:t>4</w:t>
        </w:r>
        <w:r w:rsidR="0026542C">
          <w:rPr>
            <w:noProof/>
            <w:webHidden/>
          </w:rPr>
          <w:fldChar w:fldCharType="end"/>
        </w:r>
      </w:hyperlink>
    </w:p>
    <w:p w14:paraId="2B0AC3FA" w14:textId="325D731E"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896" w:history="1">
        <w:r w:rsidR="0026542C" w:rsidRPr="00CF513F">
          <w:rPr>
            <w:rStyle w:val="Hyperlink"/>
            <w:noProof/>
          </w:rPr>
          <w:t>1.4.</w:t>
        </w:r>
        <w:r w:rsidR="0026542C">
          <w:rPr>
            <w:rFonts w:eastAsiaTheme="minorEastAsia" w:cstheme="minorBidi"/>
            <w:smallCaps w:val="0"/>
            <w:noProof/>
            <w:sz w:val="22"/>
            <w:szCs w:val="22"/>
            <w:lang w:eastAsia="da-DK"/>
          </w:rPr>
          <w:tab/>
        </w:r>
        <w:r w:rsidR="0026542C" w:rsidRPr="00CF513F">
          <w:rPr>
            <w:rStyle w:val="Hyperlink"/>
            <w:noProof/>
          </w:rPr>
          <w:t>Skal jeg løse alle opgaver i dokumentet?</w:t>
        </w:r>
        <w:r w:rsidR="0026542C">
          <w:rPr>
            <w:noProof/>
            <w:webHidden/>
          </w:rPr>
          <w:tab/>
        </w:r>
        <w:r w:rsidR="0026542C">
          <w:rPr>
            <w:noProof/>
            <w:webHidden/>
          </w:rPr>
          <w:fldChar w:fldCharType="begin"/>
        </w:r>
        <w:r w:rsidR="0026542C">
          <w:rPr>
            <w:noProof/>
            <w:webHidden/>
          </w:rPr>
          <w:instrText xml:space="preserve"> PAGEREF _Toc73095896 \h </w:instrText>
        </w:r>
        <w:r w:rsidR="0026542C">
          <w:rPr>
            <w:noProof/>
            <w:webHidden/>
          </w:rPr>
        </w:r>
        <w:r w:rsidR="0026542C">
          <w:rPr>
            <w:noProof/>
            <w:webHidden/>
          </w:rPr>
          <w:fldChar w:fldCharType="separate"/>
        </w:r>
        <w:r w:rsidR="0026542C">
          <w:rPr>
            <w:noProof/>
            <w:webHidden/>
          </w:rPr>
          <w:t>5</w:t>
        </w:r>
        <w:r w:rsidR="0026542C">
          <w:rPr>
            <w:noProof/>
            <w:webHidden/>
          </w:rPr>
          <w:fldChar w:fldCharType="end"/>
        </w:r>
      </w:hyperlink>
    </w:p>
    <w:p w14:paraId="570D10BB" w14:textId="51B6215C"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897" w:history="1">
        <w:r w:rsidR="0026542C" w:rsidRPr="00CF513F">
          <w:rPr>
            <w:rStyle w:val="Hyperlink"/>
            <w:noProof/>
          </w:rPr>
          <w:t>1.5.</w:t>
        </w:r>
        <w:r w:rsidR="0026542C">
          <w:rPr>
            <w:rFonts w:eastAsiaTheme="minorEastAsia" w:cstheme="minorBidi"/>
            <w:smallCaps w:val="0"/>
            <w:noProof/>
            <w:sz w:val="22"/>
            <w:szCs w:val="22"/>
            <w:lang w:eastAsia="da-DK"/>
          </w:rPr>
          <w:tab/>
        </w:r>
        <w:r w:rsidR="0026542C" w:rsidRPr="00CF513F">
          <w:rPr>
            <w:rStyle w:val="Hyperlink"/>
            <w:noProof/>
          </w:rPr>
          <w:t xml:space="preserve">Oversigter over begreber og basal </w:t>
        </w:r>
        <w:r w:rsidR="0026542C" w:rsidRPr="00CF513F">
          <w:rPr>
            <w:rStyle w:val="Hyperlink"/>
            <w:noProof/>
            <w:lang w:val="en-US"/>
          </w:rPr>
          <w:t>syntax</w:t>
        </w:r>
        <w:r w:rsidR="0026542C">
          <w:rPr>
            <w:noProof/>
            <w:webHidden/>
          </w:rPr>
          <w:tab/>
        </w:r>
        <w:r w:rsidR="0026542C">
          <w:rPr>
            <w:noProof/>
            <w:webHidden/>
          </w:rPr>
          <w:fldChar w:fldCharType="begin"/>
        </w:r>
        <w:r w:rsidR="0026542C">
          <w:rPr>
            <w:noProof/>
            <w:webHidden/>
          </w:rPr>
          <w:instrText xml:space="preserve"> PAGEREF _Toc73095897 \h </w:instrText>
        </w:r>
        <w:r w:rsidR="0026542C">
          <w:rPr>
            <w:noProof/>
            <w:webHidden/>
          </w:rPr>
        </w:r>
        <w:r w:rsidR="0026542C">
          <w:rPr>
            <w:noProof/>
            <w:webHidden/>
          </w:rPr>
          <w:fldChar w:fldCharType="separate"/>
        </w:r>
        <w:r w:rsidR="0026542C">
          <w:rPr>
            <w:noProof/>
            <w:webHidden/>
          </w:rPr>
          <w:t>5</w:t>
        </w:r>
        <w:r w:rsidR="0026542C">
          <w:rPr>
            <w:noProof/>
            <w:webHidden/>
          </w:rPr>
          <w:fldChar w:fldCharType="end"/>
        </w:r>
      </w:hyperlink>
    </w:p>
    <w:p w14:paraId="2B47B7A4" w14:textId="4E813691" w:rsidR="0026542C" w:rsidRDefault="00194466">
      <w:pPr>
        <w:pStyle w:val="Indholdsfortegnelse1"/>
        <w:tabs>
          <w:tab w:val="left" w:pos="440"/>
          <w:tab w:val="right" w:leader="dot" w:pos="9628"/>
        </w:tabs>
        <w:rPr>
          <w:rFonts w:eastAsiaTheme="minorEastAsia" w:cstheme="minorBidi"/>
          <w:b w:val="0"/>
          <w:bCs w:val="0"/>
          <w:caps w:val="0"/>
          <w:noProof/>
          <w:sz w:val="22"/>
          <w:szCs w:val="22"/>
          <w:lang w:eastAsia="da-DK"/>
        </w:rPr>
      </w:pPr>
      <w:hyperlink w:anchor="_Toc73095898" w:history="1">
        <w:r w:rsidR="0026542C" w:rsidRPr="00CF513F">
          <w:rPr>
            <w:rStyle w:val="Hyperlink"/>
            <w:noProof/>
          </w:rPr>
          <w:t>2.</w:t>
        </w:r>
        <w:r w:rsidR="0026542C">
          <w:rPr>
            <w:rFonts w:eastAsiaTheme="minorEastAsia" w:cstheme="minorBidi"/>
            <w:b w:val="0"/>
            <w:bCs w:val="0"/>
            <w:caps w:val="0"/>
            <w:noProof/>
            <w:sz w:val="22"/>
            <w:szCs w:val="22"/>
            <w:lang w:eastAsia="da-DK"/>
          </w:rPr>
          <w:tab/>
        </w:r>
        <w:r w:rsidR="0026542C" w:rsidRPr="00CF513F">
          <w:rPr>
            <w:rStyle w:val="Hyperlink"/>
            <w:noProof/>
          </w:rPr>
          <w:t>Methods grundlæggende</w:t>
        </w:r>
        <w:r w:rsidR="0026542C">
          <w:rPr>
            <w:noProof/>
            <w:webHidden/>
          </w:rPr>
          <w:tab/>
        </w:r>
        <w:r w:rsidR="0026542C">
          <w:rPr>
            <w:noProof/>
            <w:webHidden/>
          </w:rPr>
          <w:fldChar w:fldCharType="begin"/>
        </w:r>
        <w:r w:rsidR="0026542C">
          <w:rPr>
            <w:noProof/>
            <w:webHidden/>
          </w:rPr>
          <w:instrText xml:space="preserve"> PAGEREF _Toc73095898 \h </w:instrText>
        </w:r>
        <w:r w:rsidR="0026542C">
          <w:rPr>
            <w:noProof/>
            <w:webHidden/>
          </w:rPr>
        </w:r>
        <w:r w:rsidR="0026542C">
          <w:rPr>
            <w:noProof/>
            <w:webHidden/>
          </w:rPr>
          <w:fldChar w:fldCharType="separate"/>
        </w:r>
        <w:r w:rsidR="0026542C">
          <w:rPr>
            <w:noProof/>
            <w:webHidden/>
          </w:rPr>
          <w:t>5</w:t>
        </w:r>
        <w:r w:rsidR="0026542C">
          <w:rPr>
            <w:noProof/>
            <w:webHidden/>
          </w:rPr>
          <w:fldChar w:fldCharType="end"/>
        </w:r>
      </w:hyperlink>
    </w:p>
    <w:p w14:paraId="795CE305" w14:textId="4B2333DA"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899" w:history="1">
        <w:r w:rsidR="0026542C" w:rsidRPr="00CF513F">
          <w:rPr>
            <w:rStyle w:val="Hyperlink"/>
            <w:noProof/>
            <w:lang w:val="en-US"/>
          </w:rPr>
          <w:t>2.1.</w:t>
        </w:r>
        <w:r w:rsidR="0026542C">
          <w:rPr>
            <w:rFonts w:eastAsiaTheme="minorEastAsia" w:cstheme="minorBidi"/>
            <w:smallCaps w:val="0"/>
            <w:noProof/>
            <w:sz w:val="22"/>
            <w:szCs w:val="22"/>
            <w:lang w:eastAsia="da-DK"/>
          </w:rPr>
          <w:tab/>
        </w:r>
        <w:r w:rsidR="0026542C" w:rsidRPr="00CF513F">
          <w:rPr>
            <w:rStyle w:val="Hyperlink"/>
            <w:noProof/>
          </w:rPr>
          <w:t xml:space="preserve">Opgave: Læg </w:t>
        </w:r>
        <w:r w:rsidR="0026542C" w:rsidRPr="00CF513F">
          <w:rPr>
            <w:rStyle w:val="Hyperlink"/>
            <w:noProof/>
            <w:lang w:val="en-US"/>
          </w:rPr>
          <w:t>Hello</w:t>
        </w:r>
        <w:r w:rsidR="0026542C" w:rsidRPr="00CF513F">
          <w:rPr>
            <w:rStyle w:val="Hyperlink"/>
            <w:noProof/>
          </w:rPr>
          <w:t xml:space="preserve"> World i en </w:t>
        </w:r>
        <w:r w:rsidR="0026542C" w:rsidRPr="00CF513F">
          <w:rPr>
            <w:rStyle w:val="Hyperlink"/>
            <w:noProof/>
            <w:lang w:val="en-US"/>
          </w:rPr>
          <w:t>method</w:t>
        </w:r>
        <w:r w:rsidR="0026542C">
          <w:rPr>
            <w:noProof/>
            <w:webHidden/>
          </w:rPr>
          <w:tab/>
        </w:r>
        <w:r w:rsidR="0026542C">
          <w:rPr>
            <w:noProof/>
            <w:webHidden/>
          </w:rPr>
          <w:fldChar w:fldCharType="begin"/>
        </w:r>
        <w:r w:rsidR="0026542C">
          <w:rPr>
            <w:noProof/>
            <w:webHidden/>
          </w:rPr>
          <w:instrText xml:space="preserve"> PAGEREF _Toc73095899 \h </w:instrText>
        </w:r>
        <w:r w:rsidR="0026542C">
          <w:rPr>
            <w:noProof/>
            <w:webHidden/>
          </w:rPr>
        </w:r>
        <w:r w:rsidR="0026542C">
          <w:rPr>
            <w:noProof/>
            <w:webHidden/>
          </w:rPr>
          <w:fldChar w:fldCharType="separate"/>
        </w:r>
        <w:r w:rsidR="0026542C">
          <w:rPr>
            <w:noProof/>
            <w:webHidden/>
          </w:rPr>
          <w:t>6</w:t>
        </w:r>
        <w:r w:rsidR="0026542C">
          <w:rPr>
            <w:noProof/>
            <w:webHidden/>
          </w:rPr>
          <w:fldChar w:fldCharType="end"/>
        </w:r>
      </w:hyperlink>
    </w:p>
    <w:p w14:paraId="7B7E2BDA" w14:textId="712984F6"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00" w:history="1">
        <w:r w:rsidR="0026542C" w:rsidRPr="00CF513F">
          <w:rPr>
            <w:rStyle w:val="Hyperlink"/>
            <w:noProof/>
          </w:rPr>
          <w:t>2.2.</w:t>
        </w:r>
        <w:r w:rsidR="0026542C">
          <w:rPr>
            <w:rFonts w:eastAsiaTheme="minorEastAsia" w:cstheme="minorBidi"/>
            <w:smallCaps w:val="0"/>
            <w:noProof/>
            <w:sz w:val="22"/>
            <w:szCs w:val="22"/>
            <w:lang w:eastAsia="da-DK"/>
          </w:rPr>
          <w:tab/>
        </w:r>
        <w:r w:rsidR="0026542C" w:rsidRPr="00CF513F">
          <w:rPr>
            <w:rStyle w:val="Hyperlink"/>
            <w:noProof/>
          </w:rPr>
          <w:t>Hvor kan man skrive kode?</w:t>
        </w:r>
        <w:r w:rsidR="0026542C">
          <w:rPr>
            <w:noProof/>
            <w:webHidden/>
          </w:rPr>
          <w:tab/>
        </w:r>
        <w:r w:rsidR="0026542C">
          <w:rPr>
            <w:noProof/>
            <w:webHidden/>
          </w:rPr>
          <w:fldChar w:fldCharType="begin"/>
        </w:r>
        <w:r w:rsidR="0026542C">
          <w:rPr>
            <w:noProof/>
            <w:webHidden/>
          </w:rPr>
          <w:instrText xml:space="preserve"> PAGEREF _Toc73095900 \h </w:instrText>
        </w:r>
        <w:r w:rsidR="0026542C">
          <w:rPr>
            <w:noProof/>
            <w:webHidden/>
          </w:rPr>
        </w:r>
        <w:r w:rsidR="0026542C">
          <w:rPr>
            <w:noProof/>
            <w:webHidden/>
          </w:rPr>
          <w:fldChar w:fldCharType="separate"/>
        </w:r>
        <w:r w:rsidR="0026542C">
          <w:rPr>
            <w:noProof/>
            <w:webHidden/>
          </w:rPr>
          <w:t>7</w:t>
        </w:r>
        <w:r w:rsidR="0026542C">
          <w:rPr>
            <w:noProof/>
            <w:webHidden/>
          </w:rPr>
          <w:fldChar w:fldCharType="end"/>
        </w:r>
      </w:hyperlink>
    </w:p>
    <w:p w14:paraId="32653FE9" w14:textId="14ECDE9D"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01" w:history="1">
        <w:r w:rsidR="0026542C" w:rsidRPr="00CF513F">
          <w:rPr>
            <w:rStyle w:val="Hyperlink"/>
            <w:noProof/>
          </w:rPr>
          <w:t>2.3.</w:t>
        </w:r>
        <w:r w:rsidR="0026542C">
          <w:rPr>
            <w:rFonts w:eastAsiaTheme="minorEastAsia" w:cstheme="minorBidi"/>
            <w:smallCaps w:val="0"/>
            <w:noProof/>
            <w:sz w:val="22"/>
            <w:szCs w:val="22"/>
            <w:lang w:eastAsia="da-DK"/>
          </w:rPr>
          <w:tab/>
        </w:r>
        <w:r w:rsidR="0026542C" w:rsidRPr="00CF513F">
          <w:rPr>
            <w:rStyle w:val="Hyperlink"/>
            <w:noProof/>
          </w:rPr>
          <w:t>Opgave: Din egen kodelinje</w:t>
        </w:r>
        <w:r w:rsidR="0026542C">
          <w:rPr>
            <w:noProof/>
            <w:webHidden/>
          </w:rPr>
          <w:tab/>
        </w:r>
        <w:r w:rsidR="0026542C">
          <w:rPr>
            <w:noProof/>
            <w:webHidden/>
          </w:rPr>
          <w:fldChar w:fldCharType="begin"/>
        </w:r>
        <w:r w:rsidR="0026542C">
          <w:rPr>
            <w:noProof/>
            <w:webHidden/>
          </w:rPr>
          <w:instrText xml:space="preserve"> PAGEREF _Toc73095901 \h </w:instrText>
        </w:r>
        <w:r w:rsidR="0026542C">
          <w:rPr>
            <w:noProof/>
            <w:webHidden/>
          </w:rPr>
        </w:r>
        <w:r w:rsidR="0026542C">
          <w:rPr>
            <w:noProof/>
            <w:webHidden/>
          </w:rPr>
          <w:fldChar w:fldCharType="separate"/>
        </w:r>
        <w:r w:rsidR="0026542C">
          <w:rPr>
            <w:noProof/>
            <w:webHidden/>
          </w:rPr>
          <w:t>7</w:t>
        </w:r>
        <w:r w:rsidR="0026542C">
          <w:rPr>
            <w:noProof/>
            <w:webHidden/>
          </w:rPr>
          <w:fldChar w:fldCharType="end"/>
        </w:r>
      </w:hyperlink>
    </w:p>
    <w:p w14:paraId="71518EE8" w14:textId="77892303"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02" w:history="1">
        <w:r w:rsidR="0026542C" w:rsidRPr="00CF513F">
          <w:rPr>
            <w:rStyle w:val="Hyperlink"/>
            <w:noProof/>
          </w:rPr>
          <w:t>2.4.</w:t>
        </w:r>
        <w:r w:rsidR="0026542C">
          <w:rPr>
            <w:rFonts w:eastAsiaTheme="minorEastAsia" w:cstheme="minorBidi"/>
            <w:smallCaps w:val="0"/>
            <w:noProof/>
            <w:sz w:val="22"/>
            <w:szCs w:val="22"/>
            <w:lang w:eastAsia="da-DK"/>
          </w:rPr>
          <w:tab/>
        </w:r>
        <w:r w:rsidR="0026542C" w:rsidRPr="00CF513F">
          <w:rPr>
            <w:rStyle w:val="Hyperlink"/>
            <w:noProof/>
          </w:rPr>
          <w:t>Opgave: Din egen metode</w:t>
        </w:r>
        <w:r w:rsidR="0026542C">
          <w:rPr>
            <w:noProof/>
            <w:webHidden/>
          </w:rPr>
          <w:tab/>
        </w:r>
        <w:r w:rsidR="0026542C">
          <w:rPr>
            <w:noProof/>
            <w:webHidden/>
          </w:rPr>
          <w:fldChar w:fldCharType="begin"/>
        </w:r>
        <w:r w:rsidR="0026542C">
          <w:rPr>
            <w:noProof/>
            <w:webHidden/>
          </w:rPr>
          <w:instrText xml:space="preserve"> PAGEREF _Toc73095902 \h </w:instrText>
        </w:r>
        <w:r w:rsidR="0026542C">
          <w:rPr>
            <w:noProof/>
            <w:webHidden/>
          </w:rPr>
        </w:r>
        <w:r w:rsidR="0026542C">
          <w:rPr>
            <w:noProof/>
            <w:webHidden/>
          </w:rPr>
          <w:fldChar w:fldCharType="separate"/>
        </w:r>
        <w:r w:rsidR="0026542C">
          <w:rPr>
            <w:noProof/>
            <w:webHidden/>
          </w:rPr>
          <w:t>7</w:t>
        </w:r>
        <w:r w:rsidR="0026542C">
          <w:rPr>
            <w:noProof/>
            <w:webHidden/>
          </w:rPr>
          <w:fldChar w:fldCharType="end"/>
        </w:r>
      </w:hyperlink>
    </w:p>
    <w:p w14:paraId="60E43C23" w14:textId="5E709E6E" w:rsidR="0026542C" w:rsidRDefault="00194466">
      <w:pPr>
        <w:pStyle w:val="Indholdsfortegnelse1"/>
        <w:tabs>
          <w:tab w:val="left" w:pos="440"/>
          <w:tab w:val="right" w:leader="dot" w:pos="9628"/>
        </w:tabs>
        <w:rPr>
          <w:rFonts w:eastAsiaTheme="minorEastAsia" w:cstheme="minorBidi"/>
          <w:b w:val="0"/>
          <w:bCs w:val="0"/>
          <w:caps w:val="0"/>
          <w:noProof/>
          <w:sz w:val="22"/>
          <w:szCs w:val="22"/>
          <w:lang w:eastAsia="da-DK"/>
        </w:rPr>
      </w:pPr>
      <w:hyperlink w:anchor="_Toc73095903" w:history="1">
        <w:r w:rsidR="0026542C" w:rsidRPr="00CF513F">
          <w:rPr>
            <w:rStyle w:val="Hyperlink"/>
            <w:noProof/>
          </w:rPr>
          <w:t>3.</w:t>
        </w:r>
        <w:r w:rsidR="0026542C">
          <w:rPr>
            <w:rFonts w:eastAsiaTheme="minorEastAsia" w:cstheme="minorBidi"/>
            <w:b w:val="0"/>
            <w:bCs w:val="0"/>
            <w:caps w:val="0"/>
            <w:noProof/>
            <w:sz w:val="22"/>
            <w:szCs w:val="22"/>
            <w:lang w:eastAsia="da-DK"/>
          </w:rPr>
          <w:tab/>
        </w:r>
        <w:r w:rsidR="0026542C" w:rsidRPr="00CF513F">
          <w:rPr>
            <w:rStyle w:val="Hyperlink"/>
            <w:noProof/>
          </w:rPr>
          <w:t>Udskrivning og indlæsning</w:t>
        </w:r>
        <w:r w:rsidR="0026542C">
          <w:rPr>
            <w:noProof/>
            <w:webHidden/>
          </w:rPr>
          <w:tab/>
        </w:r>
        <w:r w:rsidR="0026542C">
          <w:rPr>
            <w:noProof/>
            <w:webHidden/>
          </w:rPr>
          <w:fldChar w:fldCharType="begin"/>
        </w:r>
        <w:r w:rsidR="0026542C">
          <w:rPr>
            <w:noProof/>
            <w:webHidden/>
          </w:rPr>
          <w:instrText xml:space="preserve"> PAGEREF _Toc73095903 \h </w:instrText>
        </w:r>
        <w:r w:rsidR="0026542C">
          <w:rPr>
            <w:noProof/>
            <w:webHidden/>
          </w:rPr>
        </w:r>
        <w:r w:rsidR="0026542C">
          <w:rPr>
            <w:noProof/>
            <w:webHidden/>
          </w:rPr>
          <w:fldChar w:fldCharType="separate"/>
        </w:r>
        <w:r w:rsidR="0026542C">
          <w:rPr>
            <w:noProof/>
            <w:webHidden/>
          </w:rPr>
          <w:t>7</w:t>
        </w:r>
        <w:r w:rsidR="0026542C">
          <w:rPr>
            <w:noProof/>
            <w:webHidden/>
          </w:rPr>
          <w:fldChar w:fldCharType="end"/>
        </w:r>
      </w:hyperlink>
    </w:p>
    <w:p w14:paraId="2EE3ED3F" w14:textId="51288287"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04" w:history="1">
        <w:r w:rsidR="0026542C" w:rsidRPr="00CF513F">
          <w:rPr>
            <w:rStyle w:val="Hyperlink"/>
            <w:noProof/>
          </w:rPr>
          <w:t>3.1.</w:t>
        </w:r>
        <w:r w:rsidR="0026542C">
          <w:rPr>
            <w:rFonts w:eastAsiaTheme="minorEastAsia" w:cstheme="minorBidi"/>
            <w:smallCaps w:val="0"/>
            <w:noProof/>
            <w:sz w:val="22"/>
            <w:szCs w:val="22"/>
            <w:lang w:eastAsia="da-DK"/>
          </w:rPr>
          <w:tab/>
        </w:r>
        <w:r w:rsidR="0026542C" w:rsidRPr="00CF513F">
          <w:rPr>
            <w:rStyle w:val="Hyperlink"/>
            <w:noProof/>
          </w:rPr>
          <w:t>Eksempel 1: Write og WriteLine</w:t>
        </w:r>
        <w:r w:rsidR="0026542C">
          <w:rPr>
            <w:noProof/>
            <w:webHidden/>
          </w:rPr>
          <w:tab/>
        </w:r>
        <w:r w:rsidR="0026542C">
          <w:rPr>
            <w:noProof/>
            <w:webHidden/>
          </w:rPr>
          <w:fldChar w:fldCharType="begin"/>
        </w:r>
        <w:r w:rsidR="0026542C">
          <w:rPr>
            <w:noProof/>
            <w:webHidden/>
          </w:rPr>
          <w:instrText xml:space="preserve"> PAGEREF _Toc73095904 \h </w:instrText>
        </w:r>
        <w:r w:rsidR="0026542C">
          <w:rPr>
            <w:noProof/>
            <w:webHidden/>
          </w:rPr>
        </w:r>
        <w:r w:rsidR="0026542C">
          <w:rPr>
            <w:noProof/>
            <w:webHidden/>
          </w:rPr>
          <w:fldChar w:fldCharType="separate"/>
        </w:r>
        <w:r w:rsidR="0026542C">
          <w:rPr>
            <w:noProof/>
            <w:webHidden/>
          </w:rPr>
          <w:t>9</w:t>
        </w:r>
        <w:r w:rsidR="0026542C">
          <w:rPr>
            <w:noProof/>
            <w:webHidden/>
          </w:rPr>
          <w:fldChar w:fldCharType="end"/>
        </w:r>
      </w:hyperlink>
    </w:p>
    <w:p w14:paraId="79115E41" w14:textId="0F099FB4"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05" w:history="1">
        <w:r w:rsidR="0026542C" w:rsidRPr="00CF513F">
          <w:rPr>
            <w:rStyle w:val="Hyperlink"/>
            <w:noProof/>
          </w:rPr>
          <w:t>3.2.</w:t>
        </w:r>
        <w:r w:rsidR="0026542C">
          <w:rPr>
            <w:rFonts w:eastAsiaTheme="minorEastAsia" w:cstheme="minorBidi"/>
            <w:smallCaps w:val="0"/>
            <w:noProof/>
            <w:sz w:val="22"/>
            <w:szCs w:val="22"/>
            <w:lang w:eastAsia="da-DK"/>
          </w:rPr>
          <w:tab/>
        </w:r>
        <w:r w:rsidR="0026542C" w:rsidRPr="00CF513F">
          <w:rPr>
            <w:rStyle w:val="Hyperlink"/>
            <w:noProof/>
          </w:rPr>
          <w:t>Opgave: Pæn udskrift</w:t>
        </w:r>
        <w:r w:rsidR="0026542C">
          <w:rPr>
            <w:noProof/>
            <w:webHidden/>
          </w:rPr>
          <w:tab/>
        </w:r>
        <w:r w:rsidR="0026542C">
          <w:rPr>
            <w:noProof/>
            <w:webHidden/>
          </w:rPr>
          <w:fldChar w:fldCharType="begin"/>
        </w:r>
        <w:r w:rsidR="0026542C">
          <w:rPr>
            <w:noProof/>
            <w:webHidden/>
          </w:rPr>
          <w:instrText xml:space="preserve"> PAGEREF _Toc73095905 \h </w:instrText>
        </w:r>
        <w:r w:rsidR="0026542C">
          <w:rPr>
            <w:noProof/>
            <w:webHidden/>
          </w:rPr>
        </w:r>
        <w:r w:rsidR="0026542C">
          <w:rPr>
            <w:noProof/>
            <w:webHidden/>
          </w:rPr>
          <w:fldChar w:fldCharType="separate"/>
        </w:r>
        <w:r w:rsidR="0026542C">
          <w:rPr>
            <w:noProof/>
            <w:webHidden/>
          </w:rPr>
          <w:t>9</w:t>
        </w:r>
        <w:r w:rsidR="0026542C">
          <w:rPr>
            <w:noProof/>
            <w:webHidden/>
          </w:rPr>
          <w:fldChar w:fldCharType="end"/>
        </w:r>
      </w:hyperlink>
    </w:p>
    <w:p w14:paraId="2A59D1AF" w14:textId="732DD593"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06" w:history="1">
        <w:r w:rsidR="0026542C" w:rsidRPr="00CF513F">
          <w:rPr>
            <w:rStyle w:val="Hyperlink"/>
            <w:noProof/>
          </w:rPr>
          <w:t>3.3.</w:t>
        </w:r>
        <w:r w:rsidR="0026542C">
          <w:rPr>
            <w:rFonts w:eastAsiaTheme="minorEastAsia" w:cstheme="minorBidi"/>
            <w:smallCaps w:val="0"/>
            <w:noProof/>
            <w:sz w:val="22"/>
            <w:szCs w:val="22"/>
            <w:lang w:eastAsia="da-DK"/>
          </w:rPr>
          <w:tab/>
        </w:r>
        <w:r w:rsidR="0026542C" w:rsidRPr="00CF513F">
          <w:rPr>
            <w:rStyle w:val="Hyperlink"/>
            <w:noProof/>
          </w:rPr>
          <w:t>Eksempel 2: Write og ReadLine kan også kombineres.</w:t>
        </w:r>
        <w:r w:rsidR="0026542C">
          <w:rPr>
            <w:noProof/>
            <w:webHidden/>
          </w:rPr>
          <w:tab/>
        </w:r>
        <w:r w:rsidR="0026542C">
          <w:rPr>
            <w:noProof/>
            <w:webHidden/>
          </w:rPr>
          <w:fldChar w:fldCharType="begin"/>
        </w:r>
        <w:r w:rsidR="0026542C">
          <w:rPr>
            <w:noProof/>
            <w:webHidden/>
          </w:rPr>
          <w:instrText xml:space="preserve"> PAGEREF _Toc73095906 \h </w:instrText>
        </w:r>
        <w:r w:rsidR="0026542C">
          <w:rPr>
            <w:noProof/>
            <w:webHidden/>
          </w:rPr>
        </w:r>
        <w:r w:rsidR="0026542C">
          <w:rPr>
            <w:noProof/>
            <w:webHidden/>
          </w:rPr>
          <w:fldChar w:fldCharType="separate"/>
        </w:r>
        <w:r w:rsidR="0026542C">
          <w:rPr>
            <w:noProof/>
            <w:webHidden/>
          </w:rPr>
          <w:t>9</w:t>
        </w:r>
        <w:r w:rsidR="0026542C">
          <w:rPr>
            <w:noProof/>
            <w:webHidden/>
          </w:rPr>
          <w:fldChar w:fldCharType="end"/>
        </w:r>
      </w:hyperlink>
    </w:p>
    <w:p w14:paraId="52CDF9F8" w14:textId="64393A0F"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07" w:history="1">
        <w:r w:rsidR="0026542C" w:rsidRPr="00CF513F">
          <w:rPr>
            <w:rStyle w:val="Hyperlink"/>
            <w:noProof/>
          </w:rPr>
          <w:t>3.4.</w:t>
        </w:r>
        <w:r w:rsidR="0026542C">
          <w:rPr>
            <w:rFonts w:eastAsiaTheme="minorEastAsia" w:cstheme="minorBidi"/>
            <w:smallCaps w:val="0"/>
            <w:noProof/>
            <w:sz w:val="22"/>
            <w:szCs w:val="22"/>
            <w:lang w:eastAsia="da-DK"/>
          </w:rPr>
          <w:tab/>
        </w:r>
        <w:r w:rsidR="0026542C" w:rsidRPr="00CF513F">
          <w:rPr>
            <w:rStyle w:val="Hyperlink"/>
            <w:noProof/>
          </w:rPr>
          <w:t>Opgave: Write/</w:t>
        </w:r>
        <w:r w:rsidR="0026542C" w:rsidRPr="00CF513F">
          <w:rPr>
            <w:rStyle w:val="Hyperlink"/>
            <w:noProof/>
            <w:lang w:val="en-US"/>
          </w:rPr>
          <w:t>WriteLine</w:t>
        </w:r>
        <w:r w:rsidR="0026542C">
          <w:rPr>
            <w:noProof/>
            <w:webHidden/>
          </w:rPr>
          <w:tab/>
        </w:r>
        <w:r w:rsidR="0026542C">
          <w:rPr>
            <w:noProof/>
            <w:webHidden/>
          </w:rPr>
          <w:fldChar w:fldCharType="begin"/>
        </w:r>
        <w:r w:rsidR="0026542C">
          <w:rPr>
            <w:noProof/>
            <w:webHidden/>
          </w:rPr>
          <w:instrText xml:space="preserve"> PAGEREF _Toc73095907 \h </w:instrText>
        </w:r>
        <w:r w:rsidR="0026542C">
          <w:rPr>
            <w:noProof/>
            <w:webHidden/>
          </w:rPr>
        </w:r>
        <w:r w:rsidR="0026542C">
          <w:rPr>
            <w:noProof/>
            <w:webHidden/>
          </w:rPr>
          <w:fldChar w:fldCharType="separate"/>
        </w:r>
        <w:r w:rsidR="0026542C">
          <w:rPr>
            <w:noProof/>
            <w:webHidden/>
          </w:rPr>
          <w:t>11</w:t>
        </w:r>
        <w:r w:rsidR="0026542C">
          <w:rPr>
            <w:noProof/>
            <w:webHidden/>
          </w:rPr>
          <w:fldChar w:fldCharType="end"/>
        </w:r>
      </w:hyperlink>
    </w:p>
    <w:p w14:paraId="42FB7F4D" w14:textId="0F63ECF5" w:rsidR="0026542C" w:rsidRDefault="00194466">
      <w:pPr>
        <w:pStyle w:val="Indholdsfortegnelse1"/>
        <w:tabs>
          <w:tab w:val="left" w:pos="440"/>
          <w:tab w:val="right" w:leader="dot" w:pos="9628"/>
        </w:tabs>
        <w:rPr>
          <w:rFonts w:eastAsiaTheme="minorEastAsia" w:cstheme="minorBidi"/>
          <w:b w:val="0"/>
          <w:bCs w:val="0"/>
          <w:caps w:val="0"/>
          <w:noProof/>
          <w:sz w:val="22"/>
          <w:szCs w:val="22"/>
          <w:lang w:eastAsia="da-DK"/>
        </w:rPr>
      </w:pPr>
      <w:hyperlink w:anchor="_Toc73095908" w:history="1">
        <w:r w:rsidR="0026542C" w:rsidRPr="00CF513F">
          <w:rPr>
            <w:rStyle w:val="Hyperlink"/>
            <w:noProof/>
          </w:rPr>
          <w:t>4.</w:t>
        </w:r>
        <w:r w:rsidR="0026542C">
          <w:rPr>
            <w:rFonts w:eastAsiaTheme="minorEastAsia" w:cstheme="minorBidi"/>
            <w:b w:val="0"/>
            <w:bCs w:val="0"/>
            <w:caps w:val="0"/>
            <w:noProof/>
            <w:sz w:val="22"/>
            <w:szCs w:val="22"/>
            <w:lang w:eastAsia="da-DK"/>
          </w:rPr>
          <w:tab/>
        </w:r>
        <w:r w:rsidR="0026542C" w:rsidRPr="00CF513F">
          <w:rPr>
            <w:rStyle w:val="Hyperlink"/>
            <w:noProof/>
          </w:rPr>
          <w:t xml:space="preserve">Variabler, typer, </w:t>
        </w:r>
        <w:r w:rsidR="0026542C" w:rsidRPr="00CF513F">
          <w:rPr>
            <w:rStyle w:val="Hyperlink"/>
            <w:noProof/>
            <w:lang w:val="en-US"/>
          </w:rPr>
          <w:t>assignment</w:t>
        </w:r>
        <w:r w:rsidR="0026542C" w:rsidRPr="00CF513F">
          <w:rPr>
            <w:rStyle w:val="Hyperlink"/>
            <w:noProof/>
          </w:rPr>
          <w:t>, udtryk, konvertering</w:t>
        </w:r>
        <w:r w:rsidR="0026542C">
          <w:rPr>
            <w:noProof/>
            <w:webHidden/>
          </w:rPr>
          <w:tab/>
        </w:r>
        <w:r w:rsidR="0026542C">
          <w:rPr>
            <w:noProof/>
            <w:webHidden/>
          </w:rPr>
          <w:fldChar w:fldCharType="begin"/>
        </w:r>
        <w:r w:rsidR="0026542C">
          <w:rPr>
            <w:noProof/>
            <w:webHidden/>
          </w:rPr>
          <w:instrText xml:space="preserve"> PAGEREF _Toc73095908 \h </w:instrText>
        </w:r>
        <w:r w:rsidR="0026542C">
          <w:rPr>
            <w:noProof/>
            <w:webHidden/>
          </w:rPr>
        </w:r>
        <w:r w:rsidR="0026542C">
          <w:rPr>
            <w:noProof/>
            <w:webHidden/>
          </w:rPr>
          <w:fldChar w:fldCharType="separate"/>
        </w:r>
        <w:r w:rsidR="0026542C">
          <w:rPr>
            <w:noProof/>
            <w:webHidden/>
          </w:rPr>
          <w:t>11</w:t>
        </w:r>
        <w:r w:rsidR="0026542C">
          <w:rPr>
            <w:noProof/>
            <w:webHidden/>
          </w:rPr>
          <w:fldChar w:fldCharType="end"/>
        </w:r>
      </w:hyperlink>
    </w:p>
    <w:p w14:paraId="454F8F81" w14:textId="768D640B"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09" w:history="1">
        <w:r w:rsidR="0026542C" w:rsidRPr="00CF513F">
          <w:rPr>
            <w:rStyle w:val="Hyperlink"/>
            <w:noProof/>
            <w:lang w:val="en-US"/>
          </w:rPr>
          <w:t>4.1.</w:t>
        </w:r>
        <w:r w:rsidR="0026542C">
          <w:rPr>
            <w:rFonts w:eastAsiaTheme="minorEastAsia" w:cstheme="minorBidi"/>
            <w:smallCaps w:val="0"/>
            <w:noProof/>
            <w:sz w:val="22"/>
            <w:szCs w:val="22"/>
            <w:lang w:eastAsia="da-DK"/>
          </w:rPr>
          <w:tab/>
        </w:r>
        <w:r w:rsidR="0026542C" w:rsidRPr="00CF513F">
          <w:rPr>
            <w:rStyle w:val="Hyperlink"/>
            <w:noProof/>
            <w:lang w:val="en-US"/>
          </w:rPr>
          <w:t xml:space="preserve">int (integer - det </w:t>
        </w:r>
        <w:r w:rsidR="0026542C" w:rsidRPr="00CF513F">
          <w:rPr>
            <w:rStyle w:val="Hyperlink"/>
            <w:noProof/>
          </w:rPr>
          <w:t>betyder</w:t>
        </w:r>
        <w:r w:rsidR="0026542C" w:rsidRPr="00CF513F">
          <w:rPr>
            <w:rStyle w:val="Hyperlink"/>
            <w:noProof/>
            <w:lang w:val="en-US"/>
          </w:rPr>
          <w:t xml:space="preserve"> </w:t>
        </w:r>
        <w:r w:rsidR="0026542C" w:rsidRPr="00CF513F">
          <w:rPr>
            <w:rStyle w:val="Hyperlink"/>
            <w:noProof/>
          </w:rPr>
          <w:t>heltal</w:t>
        </w:r>
        <w:r w:rsidR="0026542C" w:rsidRPr="00CF513F">
          <w:rPr>
            <w:rStyle w:val="Hyperlink"/>
            <w:noProof/>
            <w:lang w:val="en-US"/>
          </w:rPr>
          <w:t>)</w:t>
        </w:r>
        <w:r w:rsidR="0026542C">
          <w:rPr>
            <w:noProof/>
            <w:webHidden/>
          </w:rPr>
          <w:tab/>
        </w:r>
        <w:r w:rsidR="0026542C">
          <w:rPr>
            <w:noProof/>
            <w:webHidden/>
          </w:rPr>
          <w:fldChar w:fldCharType="begin"/>
        </w:r>
        <w:r w:rsidR="0026542C">
          <w:rPr>
            <w:noProof/>
            <w:webHidden/>
          </w:rPr>
          <w:instrText xml:space="preserve"> PAGEREF _Toc73095909 \h </w:instrText>
        </w:r>
        <w:r w:rsidR="0026542C">
          <w:rPr>
            <w:noProof/>
            <w:webHidden/>
          </w:rPr>
        </w:r>
        <w:r w:rsidR="0026542C">
          <w:rPr>
            <w:noProof/>
            <w:webHidden/>
          </w:rPr>
          <w:fldChar w:fldCharType="separate"/>
        </w:r>
        <w:r w:rsidR="0026542C">
          <w:rPr>
            <w:noProof/>
            <w:webHidden/>
          </w:rPr>
          <w:t>11</w:t>
        </w:r>
        <w:r w:rsidR="0026542C">
          <w:rPr>
            <w:noProof/>
            <w:webHidden/>
          </w:rPr>
          <w:fldChar w:fldCharType="end"/>
        </w:r>
      </w:hyperlink>
    </w:p>
    <w:p w14:paraId="18411C3C" w14:textId="0948AA4C"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10" w:history="1">
        <w:r w:rsidR="0026542C" w:rsidRPr="00CF513F">
          <w:rPr>
            <w:rStyle w:val="Hyperlink"/>
            <w:noProof/>
            <w:lang w:val="en-US"/>
          </w:rPr>
          <w:t>4.2.</w:t>
        </w:r>
        <w:r w:rsidR="0026542C">
          <w:rPr>
            <w:rFonts w:eastAsiaTheme="minorEastAsia" w:cstheme="minorBidi"/>
            <w:smallCaps w:val="0"/>
            <w:noProof/>
            <w:sz w:val="22"/>
            <w:szCs w:val="22"/>
            <w:lang w:eastAsia="da-DK"/>
          </w:rPr>
          <w:tab/>
        </w:r>
        <w:r w:rsidR="0026542C" w:rsidRPr="00CF513F">
          <w:rPr>
            <w:rStyle w:val="Hyperlink"/>
            <w:noProof/>
            <w:lang w:val="en-US"/>
          </w:rPr>
          <w:t>String (</w:t>
        </w:r>
        <w:r w:rsidR="0026542C" w:rsidRPr="00CF513F">
          <w:rPr>
            <w:rStyle w:val="Hyperlink"/>
            <w:noProof/>
          </w:rPr>
          <w:t>tekst</w:t>
        </w:r>
        <w:r w:rsidR="0026542C" w:rsidRPr="00CF513F">
          <w:rPr>
            <w:rStyle w:val="Hyperlink"/>
            <w:noProof/>
            <w:lang w:val="en-US"/>
          </w:rPr>
          <w:t>)</w:t>
        </w:r>
        <w:r w:rsidR="0026542C">
          <w:rPr>
            <w:noProof/>
            <w:webHidden/>
          </w:rPr>
          <w:tab/>
        </w:r>
        <w:r w:rsidR="0026542C">
          <w:rPr>
            <w:noProof/>
            <w:webHidden/>
          </w:rPr>
          <w:fldChar w:fldCharType="begin"/>
        </w:r>
        <w:r w:rsidR="0026542C">
          <w:rPr>
            <w:noProof/>
            <w:webHidden/>
          </w:rPr>
          <w:instrText xml:space="preserve"> PAGEREF _Toc73095910 \h </w:instrText>
        </w:r>
        <w:r w:rsidR="0026542C">
          <w:rPr>
            <w:noProof/>
            <w:webHidden/>
          </w:rPr>
        </w:r>
        <w:r w:rsidR="0026542C">
          <w:rPr>
            <w:noProof/>
            <w:webHidden/>
          </w:rPr>
          <w:fldChar w:fldCharType="separate"/>
        </w:r>
        <w:r w:rsidR="0026542C">
          <w:rPr>
            <w:noProof/>
            <w:webHidden/>
          </w:rPr>
          <w:t>12</w:t>
        </w:r>
        <w:r w:rsidR="0026542C">
          <w:rPr>
            <w:noProof/>
            <w:webHidden/>
          </w:rPr>
          <w:fldChar w:fldCharType="end"/>
        </w:r>
      </w:hyperlink>
    </w:p>
    <w:p w14:paraId="14E4F182" w14:textId="2C6D2E92"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11" w:history="1">
        <w:r w:rsidR="0026542C" w:rsidRPr="00CF513F">
          <w:rPr>
            <w:rStyle w:val="Hyperlink"/>
            <w:noProof/>
            <w:lang w:val="en-US"/>
          </w:rPr>
          <w:t>4.3.</w:t>
        </w:r>
        <w:r w:rsidR="0026542C">
          <w:rPr>
            <w:rFonts w:eastAsiaTheme="minorEastAsia" w:cstheme="minorBidi"/>
            <w:smallCaps w:val="0"/>
            <w:noProof/>
            <w:sz w:val="22"/>
            <w:szCs w:val="22"/>
            <w:lang w:eastAsia="da-DK"/>
          </w:rPr>
          <w:tab/>
        </w:r>
        <w:r w:rsidR="0026542C" w:rsidRPr="00CF513F">
          <w:rPr>
            <w:rStyle w:val="Hyperlink"/>
            <w:noProof/>
            <w:lang w:val="en-US"/>
          </w:rPr>
          <w:t xml:space="preserve">Andre </w:t>
        </w:r>
        <w:r w:rsidR="0026542C" w:rsidRPr="00CF513F">
          <w:rPr>
            <w:rStyle w:val="Hyperlink"/>
            <w:noProof/>
          </w:rPr>
          <w:t>typer</w:t>
        </w:r>
        <w:r w:rsidR="0026542C">
          <w:rPr>
            <w:noProof/>
            <w:webHidden/>
          </w:rPr>
          <w:tab/>
        </w:r>
        <w:r w:rsidR="0026542C">
          <w:rPr>
            <w:noProof/>
            <w:webHidden/>
          </w:rPr>
          <w:fldChar w:fldCharType="begin"/>
        </w:r>
        <w:r w:rsidR="0026542C">
          <w:rPr>
            <w:noProof/>
            <w:webHidden/>
          </w:rPr>
          <w:instrText xml:space="preserve"> PAGEREF _Toc73095911 \h </w:instrText>
        </w:r>
        <w:r w:rsidR="0026542C">
          <w:rPr>
            <w:noProof/>
            <w:webHidden/>
          </w:rPr>
        </w:r>
        <w:r w:rsidR="0026542C">
          <w:rPr>
            <w:noProof/>
            <w:webHidden/>
          </w:rPr>
          <w:fldChar w:fldCharType="separate"/>
        </w:r>
        <w:r w:rsidR="0026542C">
          <w:rPr>
            <w:noProof/>
            <w:webHidden/>
          </w:rPr>
          <w:t>12</w:t>
        </w:r>
        <w:r w:rsidR="0026542C">
          <w:rPr>
            <w:noProof/>
            <w:webHidden/>
          </w:rPr>
          <w:fldChar w:fldCharType="end"/>
        </w:r>
      </w:hyperlink>
    </w:p>
    <w:p w14:paraId="2E11B52F" w14:textId="7FFFBF3D"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12" w:history="1">
        <w:r w:rsidR="0026542C" w:rsidRPr="00CF513F">
          <w:rPr>
            <w:rStyle w:val="Hyperlink"/>
            <w:noProof/>
          </w:rPr>
          <w:t>4.4.</w:t>
        </w:r>
        <w:r w:rsidR="0026542C">
          <w:rPr>
            <w:rFonts w:eastAsiaTheme="minorEastAsia" w:cstheme="minorBidi"/>
            <w:smallCaps w:val="0"/>
            <w:noProof/>
            <w:sz w:val="22"/>
            <w:szCs w:val="22"/>
            <w:lang w:eastAsia="da-DK"/>
          </w:rPr>
          <w:tab/>
        </w:r>
        <w:r w:rsidR="0026542C" w:rsidRPr="00CF513F">
          <w:rPr>
            <w:rStyle w:val="Hyperlink"/>
            <w:noProof/>
            <w:lang w:val="en-US"/>
          </w:rPr>
          <w:t>Assignment</w:t>
        </w:r>
        <w:r w:rsidR="0026542C">
          <w:rPr>
            <w:noProof/>
            <w:webHidden/>
          </w:rPr>
          <w:tab/>
        </w:r>
        <w:r w:rsidR="0026542C">
          <w:rPr>
            <w:noProof/>
            <w:webHidden/>
          </w:rPr>
          <w:fldChar w:fldCharType="begin"/>
        </w:r>
        <w:r w:rsidR="0026542C">
          <w:rPr>
            <w:noProof/>
            <w:webHidden/>
          </w:rPr>
          <w:instrText xml:space="preserve"> PAGEREF _Toc73095912 \h </w:instrText>
        </w:r>
        <w:r w:rsidR="0026542C">
          <w:rPr>
            <w:noProof/>
            <w:webHidden/>
          </w:rPr>
        </w:r>
        <w:r w:rsidR="0026542C">
          <w:rPr>
            <w:noProof/>
            <w:webHidden/>
          </w:rPr>
          <w:fldChar w:fldCharType="separate"/>
        </w:r>
        <w:r w:rsidR="0026542C">
          <w:rPr>
            <w:noProof/>
            <w:webHidden/>
          </w:rPr>
          <w:t>12</w:t>
        </w:r>
        <w:r w:rsidR="0026542C">
          <w:rPr>
            <w:noProof/>
            <w:webHidden/>
          </w:rPr>
          <w:fldChar w:fldCharType="end"/>
        </w:r>
      </w:hyperlink>
    </w:p>
    <w:p w14:paraId="7860A550" w14:textId="1C5C075D" w:rsidR="0026542C" w:rsidRDefault="00194466">
      <w:pPr>
        <w:pStyle w:val="Indholdsfortegnelse3"/>
        <w:tabs>
          <w:tab w:val="left" w:pos="1320"/>
          <w:tab w:val="right" w:leader="dot" w:pos="9628"/>
        </w:tabs>
        <w:rPr>
          <w:rFonts w:eastAsiaTheme="minorEastAsia" w:cstheme="minorBidi"/>
          <w:i w:val="0"/>
          <w:iCs w:val="0"/>
          <w:noProof/>
          <w:sz w:val="22"/>
          <w:szCs w:val="22"/>
          <w:lang w:eastAsia="da-DK"/>
        </w:rPr>
      </w:pPr>
      <w:hyperlink w:anchor="_Toc73095913" w:history="1">
        <w:r w:rsidR="0026542C" w:rsidRPr="00CF513F">
          <w:rPr>
            <w:rStyle w:val="Hyperlink"/>
            <w:noProof/>
          </w:rPr>
          <w:t>4.4.1.</w:t>
        </w:r>
        <w:r w:rsidR="0026542C">
          <w:rPr>
            <w:rFonts w:eastAsiaTheme="minorEastAsia" w:cstheme="minorBidi"/>
            <w:i w:val="0"/>
            <w:iCs w:val="0"/>
            <w:noProof/>
            <w:sz w:val="22"/>
            <w:szCs w:val="22"/>
            <w:lang w:eastAsia="da-DK"/>
          </w:rPr>
          <w:tab/>
        </w:r>
        <w:r w:rsidR="0026542C" w:rsidRPr="00CF513F">
          <w:rPr>
            <w:rStyle w:val="Hyperlink"/>
            <w:noProof/>
          </w:rPr>
          <w:t>Hvad er et udtryk?</w:t>
        </w:r>
        <w:r w:rsidR="0026542C">
          <w:rPr>
            <w:noProof/>
            <w:webHidden/>
          </w:rPr>
          <w:tab/>
        </w:r>
        <w:r w:rsidR="0026542C">
          <w:rPr>
            <w:noProof/>
            <w:webHidden/>
          </w:rPr>
          <w:fldChar w:fldCharType="begin"/>
        </w:r>
        <w:r w:rsidR="0026542C">
          <w:rPr>
            <w:noProof/>
            <w:webHidden/>
          </w:rPr>
          <w:instrText xml:space="preserve"> PAGEREF _Toc73095913 \h </w:instrText>
        </w:r>
        <w:r w:rsidR="0026542C">
          <w:rPr>
            <w:noProof/>
            <w:webHidden/>
          </w:rPr>
        </w:r>
        <w:r w:rsidR="0026542C">
          <w:rPr>
            <w:noProof/>
            <w:webHidden/>
          </w:rPr>
          <w:fldChar w:fldCharType="separate"/>
        </w:r>
        <w:r w:rsidR="0026542C">
          <w:rPr>
            <w:noProof/>
            <w:webHidden/>
          </w:rPr>
          <w:t>12</w:t>
        </w:r>
        <w:r w:rsidR="0026542C">
          <w:rPr>
            <w:noProof/>
            <w:webHidden/>
          </w:rPr>
          <w:fldChar w:fldCharType="end"/>
        </w:r>
      </w:hyperlink>
    </w:p>
    <w:p w14:paraId="2EB2D4B7" w14:textId="27766B19" w:rsidR="0026542C" w:rsidRDefault="00194466">
      <w:pPr>
        <w:pStyle w:val="Indholdsfortegnelse3"/>
        <w:tabs>
          <w:tab w:val="left" w:pos="1320"/>
          <w:tab w:val="right" w:leader="dot" w:pos="9628"/>
        </w:tabs>
        <w:rPr>
          <w:rFonts w:eastAsiaTheme="minorEastAsia" w:cstheme="minorBidi"/>
          <w:i w:val="0"/>
          <w:iCs w:val="0"/>
          <w:noProof/>
          <w:sz w:val="22"/>
          <w:szCs w:val="22"/>
          <w:lang w:eastAsia="da-DK"/>
        </w:rPr>
      </w:pPr>
      <w:hyperlink w:anchor="_Toc73095914" w:history="1">
        <w:r w:rsidR="0026542C" w:rsidRPr="00CF513F">
          <w:rPr>
            <w:rStyle w:val="Hyperlink"/>
            <w:noProof/>
          </w:rPr>
          <w:t>4.4.2.</w:t>
        </w:r>
        <w:r w:rsidR="0026542C">
          <w:rPr>
            <w:rFonts w:eastAsiaTheme="minorEastAsia" w:cstheme="minorBidi"/>
            <w:i w:val="0"/>
            <w:iCs w:val="0"/>
            <w:noProof/>
            <w:sz w:val="22"/>
            <w:szCs w:val="22"/>
            <w:lang w:eastAsia="da-DK"/>
          </w:rPr>
          <w:tab/>
        </w:r>
        <w:r w:rsidR="0026542C" w:rsidRPr="00CF513F">
          <w:rPr>
            <w:rStyle w:val="Hyperlink"/>
            <w:noProof/>
          </w:rPr>
          <w:t xml:space="preserve">Udførsel af </w:t>
        </w:r>
        <w:r w:rsidR="0026542C" w:rsidRPr="00CF513F">
          <w:rPr>
            <w:rStyle w:val="Hyperlink"/>
            <w:noProof/>
            <w:lang w:val="en-US"/>
          </w:rPr>
          <w:t>assignment</w:t>
        </w:r>
        <w:r w:rsidR="0026542C">
          <w:rPr>
            <w:noProof/>
            <w:webHidden/>
          </w:rPr>
          <w:tab/>
        </w:r>
        <w:r w:rsidR="0026542C">
          <w:rPr>
            <w:noProof/>
            <w:webHidden/>
          </w:rPr>
          <w:fldChar w:fldCharType="begin"/>
        </w:r>
        <w:r w:rsidR="0026542C">
          <w:rPr>
            <w:noProof/>
            <w:webHidden/>
          </w:rPr>
          <w:instrText xml:space="preserve"> PAGEREF _Toc73095914 \h </w:instrText>
        </w:r>
        <w:r w:rsidR="0026542C">
          <w:rPr>
            <w:noProof/>
            <w:webHidden/>
          </w:rPr>
        </w:r>
        <w:r w:rsidR="0026542C">
          <w:rPr>
            <w:noProof/>
            <w:webHidden/>
          </w:rPr>
          <w:fldChar w:fldCharType="separate"/>
        </w:r>
        <w:r w:rsidR="0026542C">
          <w:rPr>
            <w:noProof/>
            <w:webHidden/>
          </w:rPr>
          <w:t>13</w:t>
        </w:r>
        <w:r w:rsidR="0026542C">
          <w:rPr>
            <w:noProof/>
            <w:webHidden/>
          </w:rPr>
          <w:fldChar w:fldCharType="end"/>
        </w:r>
      </w:hyperlink>
    </w:p>
    <w:p w14:paraId="1D9744A1" w14:textId="46285204" w:rsidR="0026542C" w:rsidRDefault="00194466">
      <w:pPr>
        <w:pStyle w:val="Indholdsfortegnelse3"/>
        <w:tabs>
          <w:tab w:val="left" w:pos="1320"/>
          <w:tab w:val="right" w:leader="dot" w:pos="9628"/>
        </w:tabs>
        <w:rPr>
          <w:rFonts w:eastAsiaTheme="minorEastAsia" w:cstheme="minorBidi"/>
          <w:i w:val="0"/>
          <w:iCs w:val="0"/>
          <w:noProof/>
          <w:sz w:val="22"/>
          <w:szCs w:val="22"/>
          <w:lang w:eastAsia="da-DK"/>
        </w:rPr>
      </w:pPr>
      <w:hyperlink w:anchor="_Toc73095915" w:history="1">
        <w:r w:rsidR="0026542C" w:rsidRPr="00CF513F">
          <w:rPr>
            <w:rStyle w:val="Hyperlink"/>
            <w:noProof/>
          </w:rPr>
          <w:t>4.4.3.</w:t>
        </w:r>
        <w:r w:rsidR="0026542C">
          <w:rPr>
            <w:rFonts w:eastAsiaTheme="minorEastAsia" w:cstheme="minorBidi"/>
            <w:i w:val="0"/>
            <w:iCs w:val="0"/>
            <w:noProof/>
            <w:sz w:val="22"/>
            <w:szCs w:val="22"/>
            <w:lang w:eastAsia="da-DK"/>
          </w:rPr>
          <w:tab/>
        </w:r>
        <w:r w:rsidR="0026542C" w:rsidRPr="00CF513F">
          <w:rPr>
            <w:rStyle w:val="Hyperlink"/>
            <w:noProof/>
          </w:rPr>
          <w:t>Opgave: Tæl op</w:t>
        </w:r>
        <w:r w:rsidR="0026542C">
          <w:rPr>
            <w:noProof/>
            <w:webHidden/>
          </w:rPr>
          <w:tab/>
        </w:r>
        <w:r w:rsidR="0026542C">
          <w:rPr>
            <w:noProof/>
            <w:webHidden/>
          </w:rPr>
          <w:fldChar w:fldCharType="begin"/>
        </w:r>
        <w:r w:rsidR="0026542C">
          <w:rPr>
            <w:noProof/>
            <w:webHidden/>
          </w:rPr>
          <w:instrText xml:space="preserve"> PAGEREF _Toc73095915 \h </w:instrText>
        </w:r>
        <w:r w:rsidR="0026542C">
          <w:rPr>
            <w:noProof/>
            <w:webHidden/>
          </w:rPr>
        </w:r>
        <w:r w:rsidR="0026542C">
          <w:rPr>
            <w:noProof/>
            <w:webHidden/>
          </w:rPr>
          <w:fldChar w:fldCharType="separate"/>
        </w:r>
        <w:r w:rsidR="0026542C">
          <w:rPr>
            <w:noProof/>
            <w:webHidden/>
          </w:rPr>
          <w:t>13</w:t>
        </w:r>
        <w:r w:rsidR="0026542C">
          <w:rPr>
            <w:noProof/>
            <w:webHidden/>
          </w:rPr>
          <w:fldChar w:fldCharType="end"/>
        </w:r>
      </w:hyperlink>
    </w:p>
    <w:p w14:paraId="4F30874A" w14:textId="3E15CE81" w:rsidR="0026542C" w:rsidRDefault="00194466">
      <w:pPr>
        <w:pStyle w:val="Indholdsfortegnelse3"/>
        <w:tabs>
          <w:tab w:val="left" w:pos="1320"/>
          <w:tab w:val="right" w:leader="dot" w:pos="9628"/>
        </w:tabs>
        <w:rPr>
          <w:rFonts w:eastAsiaTheme="minorEastAsia" w:cstheme="minorBidi"/>
          <w:i w:val="0"/>
          <w:iCs w:val="0"/>
          <w:noProof/>
          <w:sz w:val="22"/>
          <w:szCs w:val="22"/>
          <w:lang w:eastAsia="da-DK"/>
        </w:rPr>
      </w:pPr>
      <w:hyperlink w:anchor="_Toc73095916" w:history="1">
        <w:r w:rsidR="0026542C" w:rsidRPr="00CF513F">
          <w:rPr>
            <w:rStyle w:val="Hyperlink"/>
            <w:noProof/>
          </w:rPr>
          <w:t>4.4.4.</w:t>
        </w:r>
        <w:r w:rsidR="0026542C">
          <w:rPr>
            <w:rFonts w:eastAsiaTheme="minorEastAsia" w:cstheme="minorBidi"/>
            <w:i w:val="0"/>
            <w:iCs w:val="0"/>
            <w:noProof/>
            <w:sz w:val="22"/>
            <w:szCs w:val="22"/>
            <w:lang w:eastAsia="da-DK"/>
          </w:rPr>
          <w:tab/>
        </w:r>
        <w:r w:rsidR="0026542C" w:rsidRPr="00CF513F">
          <w:rPr>
            <w:rStyle w:val="Hyperlink"/>
            <w:noProof/>
          </w:rPr>
          <w:t>Opgave: Udskriv resultatet af et udtryk</w:t>
        </w:r>
        <w:r w:rsidR="0026542C">
          <w:rPr>
            <w:noProof/>
            <w:webHidden/>
          </w:rPr>
          <w:tab/>
        </w:r>
        <w:r w:rsidR="0026542C">
          <w:rPr>
            <w:noProof/>
            <w:webHidden/>
          </w:rPr>
          <w:fldChar w:fldCharType="begin"/>
        </w:r>
        <w:r w:rsidR="0026542C">
          <w:rPr>
            <w:noProof/>
            <w:webHidden/>
          </w:rPr>
          <w:instrText xml:space="preserve"> PAGEREF _Toc73095916 \h </w:instrText>
        </w:r>
        <w:r w:rsidR="0026542C">
          <w:rPr>
            <w:noProof/>
            <w:webHidden/>
          </w:rPr>
        </w:r>
        <w:r w:rsidR="0026542C">
          <w:rPr>
            <w:noProof/>
            <w:webHidden/>
          </w:rPr>
          <w:fldChar w:fldCharType="separate"/>
        </w:r>
        <w:r w:rsidR="0026542C">
          <w:rPr>
            <w:noProof/>
            <w:webHidden/>
          </w:rPr>
          <w:t>13</w:t>
        </w:r>
        <w:r w:rsidR="0026542C">
          <w:rPr>
            <w:noProof/>
            <w:webHidden/>
          </w:rPr>
          <w:fldChar w:fldCharType="end"/>
        </w:r>
      </w:hyperlink>
    </w:p>
    <w:p w14:paraId="13C30192" w14:textId="514A3F67"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17" w:history="1">
        <w:r w:rsidR="0026542C" w:rsidRPr="00CF513F">
          <w:rPr>
            <w:rStyle w:val="Hyperlink"/>
            <w:noProof/>
          </w:rPr>
          <w:t>4.5.</w:t>
        </w:r>
        <w:r w:rsidR="0026542C">
          <w:rPr>
            <w:rFonts w:eastAsiaTheme="minorEastAsia" w:cstheme="minorBidi"/>
            <w:smallCaps w:val="0"/>
            <w:noProof/>
            <w:sz w:val="22"/>
            <w:szCs w:val="22"/>
            <w:lang w:eastAsia="da-DK"/>
          </w:rPr>
          <w:tab/>
        </w:r>
        <w:r w:rsidR="0026542C" w:rsidRPr="00CF513F">
          <w:rPr>
            <w:rStyle w:val="Hyperlink"/>
            <w:noProof/>
          </w:rPr>
          <w:t>Konvertering</w:t>
        </w:r>
        <w:r w:rsidR="0026542C">
          <w:rPr>
            <w:noProof/>
            <w:webHidden/>
          </w:rPr>
          <w:tab/>
        </w:r>
        <w:r w:rsidR="0026542C">
          <w:rPr>
            <w:noProof/>
            <w:webHidden/>
          </w:rPr>
          <w:fldChar w:fldCharType="begin"/>
        </w:r>
        <w:r w:rsidR="0026542C">
          <w:rPr>
            <w:noProof/>
            <w:webHidden/>
          </w:rPr>
          <w:instrText xml:space="preserve"> PAGEREF _Toc73095917 \h </w:instrText>
        </w:r>
        <w:r w:rsidR="0026542C">
          <w:rPr>
            <w:noProof/>
            <w:webHidden/>
          </w:rPr>
        </w:r>
        <w:r w:rsidR="0026542C">
          <w:rPr>
            <w:noProof/>
            <w:webHidden/>
          </w:rPr>
          <w:fldChar w:fldCharType="separate"/>
        </w:r>
        <w:r w:rsidR="0026542C">
          <w:rPr>
            <w:noProof/>
            <w:webHidden/>
          </w:rPr>
          <w:t>14</w:t>
        </w:r>
        <w:r w:rsidR="0026542C">
          <w:rPr>
            <w:noProof/>
            <w:webHidden/>
          </w:rPr>
          <w:fldChar w:fldCharType="end"/>
        </w:r>
      </w:hyperlink>
    </w:p>
    <w:p w14:paraId="3B1FEFCB" w14:textId="20C2A916" w:rsidR="0026542C" w:rsidRDefault="00194466">
      <w:pPr>
        <w:pStyle w:val="Indholdsfortegnelse3"/>
        <w:tabs>
          <w:tab w:val="left" w:pos="1320"/>
          <w:tab w:val="right" w:leader="dot" w:pos="9628"/>
        </w:tabs>
        <w:rPr>
          <w:rFonts w:eastAsiaTheme="minorEastAsia" w:cstheme="minorBidi"/>
          <w:i w:val="0"/>
          <w:iCs w:val="0"/>
          <w:noProof/>
          <w:sz w:val="22"/>
          <w:szCs w:val="22"/>
          <w:lang w:eastAsia="da-DK"/>
        </w:rPr>
      </w:pPr>
      <w:hyperlink w:anchor="_Toc73095918" w:history="1">
        <w:r w:rsidR="0026542C" w:rsidRPr="00CF513F">
          <w:rPr>
            <w:rStyle w:val="Hyperlink"/>
            <w:noProof/>
          </w:rPr>
          <w:t>4.5.1.</w:t>
        </w:r>
        <w:r w:rsidR="0026542C">
          <w:rPr>
            <w:rFonts w:eastAsiaTheme="minorEastAsia" w:cstheme="minorBidi"/>
            <w:i w:val="0"/>
            <w:iCs w:val="0"/>
            <w:noProof/>
            <w:sz w:val="22"/>
            <w:szCs w:val="22"/>
            <w:lang w:eastAsia="da-DK"/>
          </w:rPr>
          <w:tab/>
        </w:r>
        <w:r w:rsidR="0026542C" w:rsidRPr="00CF513F">
          <w:rPr>
            <w:rStyle w:val="Hyperlink"/>
            <w:noProof/>
          </w:rPr>
          <w:t>Metoden ToString()</w:t>
        </w:r>
        <w:r w:rsidR="0026542C">
          <w:rPr>
            <w:noProof/>
            <w:webHidden/>
          </w:rPr>
          <w:tab/>
        </w:r>
        <w:r w:rsidR="0026542C">
          <w:rPr>
            <w:noProof/>
            <w:webHidden/>
          </w:rPr>
          <w:fldChar w:fldCharType="begin"/>
        </w:r>
        <w:r w:rsidR="0026542C">
          <w:rPr>
            <w:noProof/>
            <w:webHidden/>
          </w:rPr>
          <w:instrText xml:space="preserve"> PAGEREF _Toc73095918 \h </w:instrText>
        </w:r>
        <w:r w:rsidR="0026542C">
          <w:rPr>
            <w:noProof/>
            <w:webHidden/>
          </w:rPr>
        </w:r>
        <w:r w:rsidR="0026542C">
          <w:rPr>
            <w:noProof/>
            <w:webHidden/>
          </w:rPr>
          <w:fldChar w:fldCharType="separate"/>
        </w:r>
        <w:r w:rsidR="0026542C">
          <w:rPr>
            <w:noProof/>
            <w:webHidden/>
          </w:rPr>
          <w:t>14</w:t>
        </w:r>
        <w:r w:rsidR="0026542C">
          <w:rPr>
            <w:noProof/>
            <w:webHidden/>
          </w:rPr>
          <w:fldChar w:fldCharType="end"/>
        </w:r>
      </w:hyperlink>
    </w:p>
    <w:p w14:paraId="533F0999" w14:textId="4B78C32F" w:rsidR="0026542C" w:rsidRDefault="00194466">
      <w:pPr>
        <w:pStyle w:val="Indholdsfortegnelse3"/>
        <w:tabs>
          <w:tab w:val="left" w:pos="1320"/>
          <w:tab w:val="right" w:leader="dot" w:pos="9628"/>
        </w:tabs>
        <w:rPr>
          <w:rFonts w:eastAsiaTheme="minorEastAsia" w:cstheme="minorBidi"/>
          <w:i w:val="0"/>
          <w:iCs w:val="0"/>
          <w:noProof/>
          <w:sz w:val="22"/>
          <w:szCs w:val="22"/>
          <w:lang w:eastAsia="da-DK"/>
        </w:rPr>
      </w:pPr>
      <w:hyperlink w:anchor="_Toc73095919" w:history="1">
        <w:r w:rsidR="0026542C" w:rsidRPr="00CF513F">
          <w:rPr>
            <w:rStyle w:val="Hyperlink"/>
            <w:noProof/>
          </w:rPr>
          <w:t>4.5.2.</w:t>
        </w:r>
        <w:r w:rsidR="0026542C">
          <w:rPr>
            <w:rFonts w:eastAsiaTheme="minorEastAsia" w:cstheme="minorBidi"/>
            <w:i w:val="0"/>
            <w:iCs w:val="0"/>
            <w:noProof/>
            <w:sz w:val="22"/>
            <w:szCs w:val="22"/>
            <w:lang w:eastAsia="da-DK"/>
          </w:rPr>
          <w:tab/>
        </w:r>
        <w:r w:rsidR="0026542C" w:rsidRPr="00CF513F">
          <w:rPr>
            <w:rStyle w:val="Hyperlink"/>
            <w:noProof/>
          </w:rPr>
          <w:t>Konverteringer fra string til andre typer</w:t>
        </w:r>
        <w:r w:rsidR="0026542C">
          <w:rPr>
            <w:noProof/>
            <w:webHidden/>
          </w:rPr>
          <w:tab/>
        </w:r>
        <w:r w:rsidR="0026542C">
          <w:rPr>
            <w:noProof/>
            <w:webHidden/>
          </w:rPr>
          <w:fldChar w:fldCharType="begin"/>
        </w:r>
        <w:r w:rsidR="0026542C">
          <w:rPr>
            <w:noProof/>
            <w:webHidden/>
          </w:rPr>
          <w:instrText xml:space="preserve"> PAGEREF _Toc73095919 \h </w:instrText>
        </w:r>
        <w:r w:rsidR="0026542C">
          <w:rPr>
            <w:noProof/>
            <w:webHidden/>
          </w:rPr>
        </w:r>
        <w:r w:rsidR="0026542C">
          <w:rPr>
            <w:noProof/>
            <w:webHidden/>
          </w:rPr>
          <w:fldChar w:fldCharType="separate"/>
        </w:r>
        <w:r w:rsidR="0026542C">
          <w:rPr>
            <w:noProof/>
            <w:webHidden/>
          </w:rPr>
          <w:t>14</w:t>
        </w:r>
        <w:r w:rsidR="0026542C">
          <w:rPr>
            <w:noProof/>
            <w:webHidden/>
          </w:rPr>
          <w:fldChar w:fldCharType="end"/>
        </w:r>
      </w:hyperlink>
    </w:p>
    <w:p w14:paraId="34601E08" w14:textId="0A6D4D1D" w:rsidR="0026542C" w:rsidRDefault="00194466">
      <w:pPr>
        <w:pStyle w:val="Indholdsfortegnelse3"/>
        <w:tabs>
          <w:tab w:val="left" w:pos="1320"/>
          <w:tab w:val="right" w:leader="dot" w:pos="9628"/>
        </w:tabs>
        <w:rPr>
          <w:rFonts w:eastAsiaTheme="minorEastAsia" w:cstheme="minorBidi"/>
          <w:i w:val="0"/>
          <w:iCs w:val="0"/>
          <w:noProof/>
          <w:sz w:val="22"/>
          <w:szCs w:val="22"/>
          <w:lang w:eastAsia="da-DK"/>
        </w:rPr>
      </w:pPr>
      <w:hyperlink w:anchor="_Toc73095920" w:history="1">
        <w:r w:rsidR="0026542C" w:rsidRPr="00CF513F">
          <w:rPr>
            <w:rStyle w:val="Hyperlink"/>
            <w:noProof/>
          </w:rPr>
          <w:t>4.5.3.</w:t>
        </w:r>
        <w:r w:rsidR="0026542C">
          <w:rPr>
            <w:rFonts w:eastAsiaTheme="minorEastAsia" w:cstheme="minorBidi"/>
            <w:i w:val="0"/>
            <w:iCs w:val="0"/>
            <w:noProof/>
            <w:sz w:val="22"/>
            <w:szCs w:val="22"/>
            <w:lang w:eastAsia="da-DK"/>
          </w:rPr>
          <w:tab/>
        </w:r>
        <w:r w:rsidR="0026542C" w:rsidRPr="00CF513F">
          <w:rPr>
            <w:rStyle w:val="Hyperlink"/>
            <w:noProof/>
          </w:rPr>
          <w:t>Opgave: Convertering af ReadLine</w:t>
        </w:r>
        <w:r w:rsidR="0026542C">
          <w:rPr>
            <w:noProof/>
            <w:webHidden/>
          </w:rPr>
          <w:tab/>
        </w:r>
        <w:r w:rsidR="0026542C">
          <w:rPr>
            <w:noProof/>
            <w:webHidden/>
          </w:rPr>
          <w:fldChar w:fldCharType="begin"/>
        </w:r>
        <w:r w:rsidR="0026542C">
          <w:rPr>
            <w:noProof/>
            <w:webHidden/>
          </w:rPr>
          <w:instrText xml:space="preserve"> PAGEREF _Toc73095920 \h </w:instrText>
        </w:r>
        <w:r w:rsidR="0026542C">
          <w:rPr>
            <w:noProof/>
            <w:webHidden/>
          </w:rPr>
        </w:r>
        <w:r w:rsidR="0026542C">
          <w:rPr>
            <w:noProof/>
            <w:webHidden/>
          </w:rPr>
          <w:fldChar w:fldCharType="separate"/>
        </w:r>
        <w:r w:rsidR="0026542C">
          <w:rPr>
            <w:noProof/>
            <w:webHidden/>
          </w:rPr>
          <w:t>15</w:t>
        </w:r>
        <w:r w:rsidR="0026542C">
          <w:rPr>
            <w:noProof/>
            <w:webHidden/>
          </w:rPr>
          <w:fldChar w:fldCharType="end"/>
        </w:r>
      </w:hyperlink>
    </w:p>
    <w:p w14:paraId="666CDE83" w14:textId="2DBF2B41" w:rsidR="0026542C" w:rsidRDefault="00194466">
      <w:pPr>
        <w:pStyle w:val="Indholdsfortegnelse3"/>
        <w:tabs>
          <w:tab w:val="left" w:pos="1320"/>
          <w:tab w:val="right" w:leader="dot" w:pos="9628"/>
        </w:tabs>
        <w:rPr>
          <w:rFonts w:eastAsiaTheme="minorEastAsia" w:cstheme="minorBidi"/>
          <w:i w:val="0"/>
          <w:iCs w:val="0"/>
          <w:noProof/>
          <w:sz w:val="22"/>
          <w:szCs w:val="22"/>
          <w:lang w:eastAsia="da-DK"/>
        </w:rPr>
      </w:pPr>
      <w:hyperlink w:anchor="_Toc73095921" w:history="1">
        <w:r w:rsidR="0026542C" w:rsidRPr="00CF513F">
          <w:rPr>
            <w:rStyle w:val="Hyperlink"/>
            <w:noProof/>
          </w:rPr>
          <w:t>4.5.4.</w:t>
        </w:r>
        <w:r w:rsidR="0026542C">
          <w:rPr>
            <w:rFonts w:eastAsiaTheme="minorEastAsia" w:cstheme="minorBidi"/>
            <w:i w:val="0"/>
            <w:iCs w:val="0"/>
            <w:noProof/>
            <w:sz w:val="22"/>
            <w:szCs w:val="22"/>
            <w:lang w:eastAsia="da-DK"/>
          </w:rPr>
          <w:tab/>
        </w:r>
        <w:r w:rsidR="0026542C" w:rsidRPr="00CF513F">
          <w:rPr>
            <w:rStyle w:val="Hyperlink"/>
            <w:noProof/>
          </w:rPr>
          <w:t>Konvertering helt generelt</w:t>
        </w:r>
        <w:r w:rsidR="0026542C">
          <w:rPr>
            <w:noProof/>
            <w:webHidden/>
          </w:rPr>
          <w:tab/>
        </w:r>
        <w:r w:rsidR="0026542C">
          <w:rPr>
            <w:noProof/>
            <w:webHidden/>
          </w:rPr>
          <w:fldChar w:fldCharType="begin"/>
        </w:r>
        <w:r w:rsidR="0026542C">
          <w:rPr>
            <w:noProof/>
            <w:webHidden/>
          </w:rPr>
          <w:instrText xml:space="preserve"> PAGEREF _Toc73095921 \h </w:instrText>
        </w:r>
        <w:r w:rsidR="0026542C">
          <w:rPr>
            <w:noProof/>
            <w:webHidden/>
          </w:rPr>
        </w:r>
        <w:r w:rsidR="0026542C">
          <w:rPr>
            <w:noProof/>
            <w:webHidden/>
          </w:rPr>
          <w:fldChar w:fldCharType="separate"/>
        </w:r>
        <w:r w:rsidR="0026542C">
          <w:rPr>
            <w:noProof/>
            <w:webHidden/>
          </w:rPr>
          <w:t>15</w:t>
        </w:r>
        <w:r w:rsidR="0026542C">
          <w:rPr>
            <w:noProof/>
            <w:webHidden/>
          </w:rPr>
          <w:fldChar w:fldCharType="end"/>
        </w:r>
      </w:hyperlink>
    </w:p>
    <w:p w14:paraId="79A13DF9" w14:textId="0434CB3B"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22" w:history="1">
        <w:r w:rsidR="0026542C" w:rsidRPr="00CF513F">
          <w:rPr>
            <w:rStyle w:val="Hyperlink"/>
            <w:noProof/>
          </w:rPr>
          <w:t>4.6.</w:t>
        </w:r>
        <w:r w:rsidR="0026542C">
          <w:rPr>
            <w:rFonts w:eastAsiaTheme="minorEastAsia" w:cstheme="minorBidi"/>
            <w:smallCaps w:val="0"/>
            <w:noProof/>
            <w:sz w:val="22"/>
            <w:szCs w:val="22"/>
            <w:lang w:eastAsia="da-DK"/>
          </w:rPr>
          <w:tab/>
        </w:r>
        <w:r w:rsidR="0026542C" w:rsidRPr="00CF513F">
          <w:rPr>
            <w:rStyle w:val="Hyperlink"/>
            <w:noProof/>
          </w:rPr>
          <w:t>Opgave: Navn og hobby</w:t>
        </w:r>
        <w:r w:rsidR="0026542C">
          <w:rPr>
            <w:noProof/>
            <w:webHidden/>
          </w:rPr>
          <w:tab/>
        </w:r>
        <w:r w:rsidR="0026542C">
          <w:rPr>
            <w:noProof/>
            <w:webHidden/>
          </w:rPr>
          <w:fldChar w:fldCharType="begin"/>
        </w:r>
        <w:r w:rsidR="0026542C">
          <w:rPr>
            <w:noProof/>
            <w:webHidden/>
          </w:rPr>
          <w:instrText xml:space="preserve"> PAGEREF _Toc73095922 \h </w:instrText>
        </w:r>
        <w:r w:rsidR="0026542C">
          <w:rPr>
            <w:noProof/>
            <w:webHidden/>
          </w:rPr>
        </w:r>
        <w:r w:rsidR="0026542C">
          <w:rPr>
            <w:noProof/>
            <w:webHidden/>
          </w:rPr>
          <w:fldChar w:fldCharType="separate"/>
        </w:r>
        <w:r w:rsidR="0026542C">
          <w:rPr>
            <w:noProof/>
            <w:webHidden/>
          </w:rPr>
          <w:t>16</w:t>
        </w:r>
        <w:r w:rsidR="0026542C">
          <w:rPr>
            <w:noProof/>
            <w:webHidden/>
          </w:rPr>
          <w:fldChar w:fldCharType="end"/>
        </w:r>
      </w:hyperlink>
    </w:p>
    <w:p w14:paraId="39D3795C" w14:textId="00C16C5D" w:rsidR="0026542C" w:rsidRDefault="00194466">
      <w:pPr>
        <w:pStyle w:val="Indholdsfortegnelse1"/>
        <w:tabs>
          <w:tab w:val="left" w:pos="440"/>
          <w:tab w:val="right" w:leader="dot" w:pos="9628"/>
        </w:tabs>
        <w:rPr>
          <w:rFonts w:eastAsiaTheme="minorEastAsia" w:cstheme="minorBidi"/>
          <w:b w:val="0"/>
          <w:bCs w:val="0"/>
          <w:caps w:val="0"/>
          <w:noProof/>
          <w:sz w:val="22"/>
          <w:szCs w:val="22"/>
          <w:lang w:eastAsia="da-DK"/>
        </w:rPr>
      </w:pPr>
      <w:hyperlink w:anchor="_Toc73095923" w:history="1">
        <w:r w:rsidR="0026542C" w:rsidRPr="00CF513F">
          <w:rPr>
            <w:rStyle w:val="Hyperlink"/>
            <w:noProof/>
          </w:rPr>
          <w:t>5.</w:t>
        </w:r>
        <w:r w:rsidR="0026542C">
          <w:rPr>
            <w:rFonts w:eastAsiaTheme="minorEastAsia" w:cstheme="minorBidi"/>
            <w:b w:val="0"/>
            <w:bCs w:val="0"/>
            <w:caps w:val="0"/>
            <w:noProof/>
            <w:sz w:val="22"/>
            <w:szCs w:val="22"/>
            <w:lang w:eastAsia="da-DK"/>
          </w:rPr>
          <w:tab/>
        </w:r>
        <w:r w:rsidR="0026542C" w:rsidRPr="00CF513F">
          <w:rPr>
            <w:rStyle w:val="Hyperlink"/>
            <w:noProof/>
          </w:rPr>
          <w:t>Betingede sætninger</w:t>
        </w:r>
        <w:r w:rsidR="0026542C">
          <w:rPr>
            <w:noProof/>
            <w:webHidden/>
          </w:rPr>
          <w:tab/>
        </w:r>
        <w:r w:rsidR="0026542C">
          <w:rPr>
            <w:noProof/>
            <w:webHidden/>
          </w:rPr>
          <w:fldChar w:fldCharType="begin"/>
        </w:r>
        <w:r w:rsidR="0026542C">
          <w:rPr>
            <w:noProof/>
            <w:webHidden/>
          </w:rPr>
          <w:instrText xml:space="preserve"> PAGEREF _Toc73095923 \h </w:instrText>
        </w:r>
        <w:r w:rsidR="0026542C">
          <w:rPr>
            <w:noProof/>
            <w:webHidden/>
          </w:rPr>
        </w:r>
        <w:r w:rsidR="0026542C">
          <w:rPr>
            <w:noProof/>
            <w:webHidden/>
          </w:rPr>
          <w:fldChar w:fldCharType="separate"/>
        </w:r>
        <w:r w:rsidR="0026542C">
          <w:rPr>
            <w:noProof/>
            <w:webHidden/>
          </w:rPr>
          <w:t>16</w:t>
        </w:r>
        <w:r w:rsidR="0026542C">
          <w:rPr>
            <w:noProof/>
            <w:webHidden/>
          </w:rPr>
          <w:fldChar w:fldCharType="end"/>
        </w:r>
      </w:hyperlink>
    </w:p>
    <w:p w14:paraId="00E39AAA" w14:textId="500331FA"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24" w:history="1">
        <w:r w:rsidR="0026542C" w:rsidRPr="00CF513F">
          <w:rPr>
            <w:rStyle w:val="Hyperlink"/>
            <w:noProof/>
          </w:rPr>
          <w:t>5.1.</w:t>
        </w:r>
        <w:r w:rsidR="0026542C">
          <w:rPr>
            <w:rFonts w:eastAsiaTheme="minorEastAsia" w:cstheme="minorBidi"/>
            <w:smallCaps w:val="0"/>
            <w:noProof/>
            <w:sz w:val="22"/>
            <w:szCs w:val="22"/>
            <w:lang w:eastAsia="da-DK"/>
          </w:rPr>
          <w:tab/>
        </w:r>
        <w:r w:rsidR="0026542C" w:rsidRPr="00CF513F">
          <w:rPr>
            <w:rStyle w:val="Hyperlink"/>
            <w:noProof/>
          </w:rPr>
          <w:t>if-sætningen</w:t>
        </w:r>
        <w:r w:rsidR="0026542C">
          <w:rPr>
            <w:noProof/>
            <w:webHidden/>
          </w:rPr>
          <w:tab/>
        </w:r>
        <w:r w:rsidR="0026542C">
          <w:rPr>
            <w:noProof/>
            <w:webHidden/>
          </w:rPr>
          <w:fldChar w:fldCharType="begin"/>
        </w:r>
        <w:r w:rsidR="0026542C">
          <w:rPr>
            <w:noProof/>
            <w:webHidden/>
          </w:rPr>
          <w:instrText xml:space="preserve"> PAGEREF _Toc73095924 \h </w:instrText>
        </w:r>
        <w:r w:rsidR="0026542C">
          <w:rPr>
            <w:noProof/>
            <w:webHidden/>
          </w:rPr>
        </w:r>
        <w:r w:rsidR="0026542C">
          <w:rPr>
            <w:noProof/>
            <w:webHidden/>
          </w:rPr>
          <w:fldChar w:fldCharType="separate"/>
        </w:r>
        <w:r w:rsidR="0026542C">
          <w:rPr>
            <w:noProof/>
            <w:webHidden/>
          </w:rPr>
          <w:t>17</w:t>
        </w:r>
        <w:r w:rsidR="0026542C">
          <w:rPr>
            <w:noProof/>
            <w:webHidden/>
          </w:rPr>
          <w:fldChar w:fldCharType="end"/>
        </w:r>
      </w:hyperlink>
    </w:p>
    <w:p w14:paraId="36B10FE0" w14:textId="20209D98"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25" w:history="1">
        <w:r w:rsidR="0026542C" w:rsidRPr="00CF513F">
          <w:rPr>
            <w:rStyle w:val="Hyperlink"/>
            <w:noProof/>
          </w:rPr>
          <w:t>5.2.</w:t>
        </w:r>
        <w:r w:rsidR="0026542C">
          <w:rPr>
            <w:rFonts w:eastAsiaTheme="minorEastAsia" w:cstheme="minorBidi"/>
            <w:smallCaps w:val="0"/>
            <w:noProof/>
            <w:sz w:val="22"/>
            <w:szCs w:val="22"/>
            <w:lang w:eastAsia="da-DK"/>
          </w:rPr>
          <w:tab/>
        </w:r>
        <w:r w:rsidR="0026542C" w:rsidRPr="00CF513F">
          <w:rPr>
            <w:rStyle w:val="Hyperlink"/>
            <w:noProof/>
          </w:rPr>
          <w:t>else if</w:t>
        </w:r>
        <w:r w:rsidR="0026542C">
          <w:rPr>
            <w:noProof/>
            <w:webHidden/>
          </w:rPr>
          <w:tab/>
        </w:r>
        <w:r w:rsidR="0026542C">
          <w:rPr>
            <w:noProof/>
            <w:webHidden/>
          </w:rPr>
          <w:fldChar w:fldCharType="begin"/>
        </w:r>
        <w:r w:rsidR="0026542C">
          <w:rPr>
            <w:noProof/>
            <w:webHidden/>
          </w:rPr>
          <w:instrText xml:space="preserve"> PAGEREF _Toc73095925 \h </w:instrText>
        </w:r>
        <w:r w:rsidR="0026542C">
          <w:rPr>
            <w:noProof/>
            <w:webHidden/>
          </w:rPr>
        </w:r>
        <w:r w:rsidR="0026542C">
          <w:rPr>
            <w:noProof/>
            <w:webHidden/>
          </w:rPr>
          <w:fldChar w:fldCharType="separate"/>
        </w:r>
        <w:r w:rsidR="0026542C">
          <w:rPr>
            <w:noProof/>
            <w:webHidden/>
          </w:rPr>
          <w:t>17</w:t>
        </w:r>
        <w:r w:rsidR="0026542C">
          <w:rPr>
            <w:noProof/>
            <w:webHidden/>
          </w:rPr>
          <w:fldChar w:fldCharType="end"/>
        </w:r>
      </w:hyperlink>
    </w:p>
    <w:p w14:paraId="41BACCFB" w14:textId="31E561CE"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26" w:history="1">
        <w:r w:rsidR="0026542C" w:rsidRPr="00CF513F">
          <w:rPr>
            <w:rStyle w:val="Hyperlink"/>
            <w:noProof/>
          </w:rPr>
          <w:t>5.3.</w:t>
        </w:r>
        <w:r w:rsidR="0026542C">
          <w:rPr>
            <w:rFonts w:eastAsiaTheme="minorEastAsia" w:cstheme="minorBidi"/>
            <w:smallCaps w:val="0"/>
            <w:noProof/>
            <w:sz w:val="22"/>
            <w:szCs w:val="22"/>
            <w:lang w:eastAsia="da-DK"/>
          </w:rPr>
          <w:tab/>
        </w:r>
        <w:r w:rsidR="0026542C" w:rsidRPr="00CF513F">
          <w:rPr>
            <w:rStyle w:val="Hyperlink"/>
            <w:noProof/>
          </w:rPr>
          <w:t>Simple betingelser</w:t>
        </w:r>
        <w:r w:rsidR="0026542C">
          <w:rPr>
            <w:noProof/>
            <w:webHidden/>
          </w:rPr>
          <w:tab/>
        </w:r>
        <w:r w:rsidR="0026542C">
          <w:rPr>
            <w:noProof/>
            <w:webHidden/>
          </w:rPr>
          <w:fldChar w:fldCharType="begin"/>
        </w:r>
        <w:r w:rsidR="0026542C">
          <w:rPr>
            <w:noProof/>
            <w:webHidden/>
          </w:rPr>
          <w:instrText xml:space="preserve"> PAGEREF _Toc73095926 \h </w:instrText>
        </w:r>
        <w:r w:rsidR="0026542C">
          <w:rPr>
            <w:noProof/>
            <w:webHidden/>
          </w:rPr>
        </w:r>
        <w:r w:rsidR="0026542C">
          <w:rPr>
            <w:noProof/>
            <w:webHidden/>
          </w:rPr>
          <w:fldChar w:fldCharType="separate"/>
        </w:r>
        <w:r w:rsidR="0026542C">
          <w:rPr>
            <w:noProof/>
            <w:webHidden/>
          </w:rPr>
          <w:t>18</w:t>
        </w:r>
        <w:r w:rsidR="0026542C">
          <w:rPr>
            <w:noProof/>
            <w:webHidden/>
          </w:rPr>
          <w:fldChar w:fldCharType="end"/>
        </w:r>
      </w:hyperlink>
    </w:p>
    <w:p w14:paraId="36569EDD" w14:textId="655EFC92"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27" w:history="1">
        <w:r w:rsidR="0026542C" w:rsidRPr="00CF513F">
          <w:rPr>
            <w:rStyle w:val="Hyperlink"/>
            <w:noProof/>
          </w:rPr>
          <w:t>5.4.</w:t>
        </w:r>
        <w:r w:rsidR="0026542C">
          <w:rPr>
            <w:rFonts w:eastAsiaTheme="minorEastAsia" w:cstheme="minorBidi"/>
            <w:smallCaps w:val="0"/>
            <w:noProof/>
            <w:sz w:val="22"/>
            <w:szCs w:val="22"/>
            <w:lang w:eastAsia="da-DK"/>
          </w:rPr>
          <w:tab/>
        </w:r>
        <w:r w:rsidR="0026542C" w:rsidRPr="00CF513F">
          <w:rPr>
            <w:rStyle w:val="Hyperlink"/>
            <w:noProof/>
          </w:rPr>
          <w:t>Sammensætning af betingelser</w:t>
        </w:r>
        <w:r w:rsidR="0026542C">
          <w:rPr>
            <w:noProof/>
            <w:webHidden/>
          </w:rPr>
          <w:tab/>
        </w:r>
        <w:r w:rsidR="0026542C">
          <w:rPr>
            <w:noProof/>
            <w:webHidden/>
          </w:rPr>
          <w:fldChar w:fldCharType="begin"/>
        </w:r>
        <w:r w:rsidR="0026542C">
          <w:rPr>
            <w:noProof/>
            <w:webHidden/>
          </w:rPr>
          <w:instrText xml:space="preserve"> PAGEREF _Toc73095927 \h </w:instrText>
        </w:r>
        <w:r w:rsidR="0026542C">
          <w:rPr>
            <w:noProof/>
            <w:webHidden/>
          </w:rPr>
        </w:r>
        <w:r w:rsidR="0026542C">
          <w:rPr>
            <w:noProof/>
            <w:webHidden/>
          </w:rPr>
          <w:fldChar w:fldCharType="separate"/>
        </w:r>
        <w:r w:rsidR="0026542C">
          <w:rPr>
            <w:noProof/>
            <w:webHidden/>
          </w:rPr>
          <w:t>19</w:t>
        </w:r>
        <w:r w:rsidR="0026542C">
          <w:rPr>
            <w:noProof/>
            <w:webHidden/>
          </w:rPr>
          <w:fldChar w:fldCharType="end"/>
        </w:r>
      </w:hyperlink>
    </w:p>
    <w:p w14:paraId="34194A6B" w14:textId="4ACCA8E7"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28" w:history="1">
        <w:r w:rsidR="0026542C" w:rsidRPr="00CF513F">
          <w:rPr>
            <w:rStyle w:val="Hyperlink"/>
            <w:noProof/>
          </w:rPr>
          <w:t>5.5.</w:t>
        </w:r>
        <w:r w:rsidR="0026542C">
          <w:rPr>
            <w:rFonts w:eastAsiaTheme="minorEastAsia" w:cstheme="minorBidi"/>
            <w:smallCaps w:val="0"/>
            <w:noProof/>
            <w:sz w:val="22"/>
            <w:szCs w:val="22"/>
            <w:lang w:eastAsia="da-DK"/>
          </w:rPr>
          <w:tab/>
        </w:r>
        <w:r w:rsidR="0026542C" w:rsidRPr="00CF513F">
          <w:rPr>
            <w:rStyle w:val="Hyperlink"/>
            <w:noProof/>
          </w:rPr>
          <w:t>Opgave: Betingelser</w:t>
        </w:r>
        <w:r w:rsidR="0026542C">
          <w:rPr>
            <w:noProof/>
            <w:webHidden/>
          </w:rPr>
          <w:tab/>
        </w:r>
        <w:r w:rsidR="0026542C">
          <w:rPr>
            <w:noProof/>
            <w:webHidden/>
          </w:rPr>
          <w:fldChar w:fldCharType="begin"/>
        </w:r>
        <w:r w:rsidR="0026542C">
          <w:rPr>
            <w:noProof/>
            <w:webHidden/>
          </w:rPr>
          <w:instrText xml:space="preserve"> PAGEREF _Toc73095928 \h </w:instrText>
        </w:r>
        <w:r w:rsidR="0026542C">
          <w:rPr>
            <w:noProof/>
            <w:webHidden/>
          </w:rPr>
        </w:r>
        <w:r w:rsidR="0026542C">
          <w:rPr>
            <w:noProof/>
            <w:webHidden/>
          </w:rPr>
          <w:fldChar w:fldCharType="separate"/>
        </w:r>
        <w:r w:rsidR="0026542C">
          <w:rPr>
            <w:noProof/>
            <w:webHidden/>
          </w:rPr>
          <w:t>19</w:t>
        </w:r>
        <w:r w:rsidR="0026542C">
          <w:rPr>
            <w:noProof/>
            <w:webHidden/>
          </w:rPr>
          <w:fldChar w:fldCharType="end"/>
        </w:r>
      </w:hyperlink>
    </w:p>
    <w:p w14:paraId="4948C54F" w14:textId="2219FB58"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29" w:history="1">
        <w:r w:rsidR="0026542C" w:rsidRPr="00CF513F">
          <w:rPr>
            <w:rStyle w:val="Hyperlink"/>
            <w:noProof/>
          </w:rPr>
          <w:t>5.6.</w:t>
        </w:r>
        <w:r w:rsidR="0026542C">
          <w:rPr>
            <w:rFonts w:eastAsiaTheme="minorEastAsia" w:cstheme="minorBidi"/>
            <w:smallCaps w:val="0"/>
            <w:noProof/>
            <w:sz w:val="22"/>
            <w:szCs w:val="22"/>
            <w:lang w:eastAsia="da-DK"/>
          </w:rPr>
          <w:tab/>
        </w:r>
        <w:r w:rsidR="0026542C" w:rsidRPr="00CF513F">
          <w:rPr>
            <w:rStyle w:val="Hyperlink"/>
            <w:noProof/>
          </w:rPr>
          <w:t>switch – den venter vi med lige nu</w:t>
        </w:r>
        <w:r w:rsidR="0026542C">
          <w:rPr>
            <w:noProof/>
            <w:webHidden/>
          </w:rPr>
          <w:tab/>
        </w:r>
        <w:r w:rsidR="0026542C">
          <w:rPr>
            <w:noProof/>
            <w:webHidden/>
          </w:rPr>
          <w:fldChar w:fldCharType="begin"/>
        </w:r>
        <w:r w:rsidR="0026542C">
          <w:rPr>
            <w:noProof/>
            <w:webHidden/>
          </w:rPr>
          <w:instrText xml:space="preserve"> PAGEREF _Toc73095929 \h </w:instrText>
        </w:r>
        <w:r w:rsidR="0026542C">
          <w:rPr>
            <w:noProof/>
            <w:webHidden/>
          </w:rPr>
        </w:r>
        <w:r w:rsidR="0026542C">
          <w:rPr>
            <w:noProof/>
            <w:webHidden/>
          </w:rPr>
          <w:fldChar w:fldCharType="separate"/>
        </w:r>
        <w:r w:rsidR="0026542C">
          <w:rPr>
            <w:noProof/>
            <w:webHidden/>
          </w:rPr>
          <w:t>19</w:t>
        </w:r>
        <w:r w:rsidR="0026542C">
          <w:rPr>
            <w:noProof/>
            <w:webHidden/>
          </w:rPr>
          <w:fldChar w:fldCharType="end"/>
        </w:r>
      </w:hyperlink>
    </w:p>
    <w:p w14:paraId="07C64AC2" w14:textId="35EE4D74"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30" w:history="1">
        <w:r w:rsidR="0026542C" w:rsidRPr="00CF513F">
          <w:rPr>
            <w:rStyle w:val="Hyperlink"/>
            <w:noProof/>
          </w:rPr>
          <w:t>5.7.</w:t>
        </w:r>
        <w:r w:rsidR="0026542C">
          <w:rPr>
            <w:rFonts w:eastAsiaTheme="minorEastAsia" w:cstheme="minorBidi"/>
            <w:smallCaps w:val="0"/>
            <w:noProof/>
            <w:sz w:val="22"/>
            <w:szCs w:val="22"/>
            <w:lang w:eastAsia="da-DK"/>
          </w:rPr>
          <w:tab/>
        </w:r>
        <w:r w:rsidR="0026542C" w:rsidRPr="00CF513F">
          <w:rPr>
            <w:rStyle w:val="Hyperlink"/>
            <w:noProof/>
          </w:rPr>
          <w:t>Opgave: BMI</w:t>
        </w:r>
        <w:r w:rsidR="0026542C">
          <w:rPr>
            <w:noProof/>
            <w:webHidden/>
          </w:rPr>
          <w:tab/>
        </w:r>
        <w:r w:rsidR="0026542C">
          <w:rPr>
            <w:noProof/>
            <w:webHidden/>
          </w:rPr>
          <w:fldChar w:fldCharType="begin"/>
        </w:r>
        <w:r w:rsidR="0026542C">
          <w:rPr>
            <w:noProof/>
            <w:webHidden/>
          </w:rPr>
          <w:instrText xml:space="preserve"> PAGEREF _Toc73095930 \h </w:instrText>
        </w:r>
        <w:r w:rsidR="0026542C">
          <w:rPr>
            <w:noProof/>
            <w:webHidden/>
          </w:rPr>
        </w:r>
        <w:r w:rsidR="0026542C">
          <w:rPr>
            <w:noProof/>
            <w:webHidden/>
          </w:rPr>
          <w:fldChar w:fldCharType="separate"/>
        </w:r>
        <w:r w:rsidR="0026542C">
          <w:rPr>
            <w:noProof/>
            <w:webHidden/>
          </w:rPr>
          <w:t>20</w:t>
        </w:r>
        <w:r w:rsidR="0026542C">
          <w:rPr>
            <w:noProof/>
            <w:webHidden/>
          </w:rPr>
          <w:fldChar w:fldCharType="end"/>
        </w:r>
      </w:hyperlink>
    </w:p>
    <w:p w14:paraId="5D2EACE5" w14:textId="547F8FDD" w:rsidR="0026542C" w:rsidRDefault="00194466">
      <w:pPr>
        <w:pStyle w:val="Indholdsfortegnelse1"/>
        <w:tabs>
          <w:tab w:val="left" w:pos="440"/>
          <w:tab w:val="right" w:leader="dot" w:pos="9628"/>
        </w:tabs>
        <w:rPr>
          <w:rFonts w:eastAsiaTheme="minorEastAsia" w:cstheme="minorBidi"/>
          <w:b w:val="0"/>
          <w:bCs w:val="0"/>
          <w:caps w:val="0"/>
          <w:noProof/>
          <w:sz w:val="22"/>
          <w:szCs w:val="22"/>
          <w:lang w:eastAsia="da-DK"/>
        </w:rPr>
      </w:pPr>
      <w:hyperlink w:anchor="_Toc73095931" w:history="1">
        <w:r w:rsidR="0026542C" w:rsidRPr="00CF513F">
          <w:rPr>
            <w:rStyle w:val="Hyperlink"/>
            <w:noProof/>
          </w:rPr>
          <w:t>6.</w:t>
        </w:r>
        <w:r w:rsidR="0026542C">
          <w:rPr>
            <w:rFonts w:eastAsiaTheme="minorEastAsia" w:cstheme="minorBidi"/>
            <w:b w:val="0"/>
            <w:bCs w:val="0"/>
            <w:caps w:val="0"/>
            <w:noProof/>
            <w:sz w:val="22"/>
            <w:szCs w:val="22"/>
            <w:lang w:eastAsia="da-DK"/>
          </w:rPr>
          <w:tab/>
        </w:r>
        <w:r w:rsidR="0026542C" w:rsidRPr="00CF513F">
          <w:rPr>
            <w:rStyle w:val="Hyperlink"/>
            <w:noProof/>
          </w:rPr>
          <w:t>Løkkestrukturer</w:t>
        </w:r>
        <w:r w:rsidR="0026542C">
          <w:rPr>
            <w:noProof/>
            <w:webHidden/>
          </w:rPr>
          <w:tab/>
        </w:r>
        <w:r w:rsidR="0026542C">
          <w:rPr>
            <w:noProof/>
            <w:webHidden/>
          </w:rPr>
          <w:fldChar w:fldCharType="begin"/>
        </w:r>
        <w:r w:rsidR="0026542C">
          <w:rPr>
            <w:noProof/>
            <w:webHidden/>
          </w:rPr>
          <w:instrText xml:space="preserve"> PAGEREF _Toc73095931 \h </w:instrText>
        </w:r>
        <w:r w:rsidR="0026542C">
          <w:rPr>
            <w:noProof/>
            <w:webHidden/>
          </w:rPr>
        </w:r>
        <w:r w:rsidR="0026542C">
          <w:rPr>
            <w:noProof/>
            <w:webHidden/>
          </w:rPr>
          <w:fldChar w:fldCharType="separate"/>
        </w:r>
        <w:r w:rsidR="0026542C">
          <w:rPr>
            <w:noProof/>
            <w:webHidden/>
          </w:rPr>
          <w:t>20</w:t>
        </w:r>
        <w:r w:rsidR="0026542C">
          <w:rPr>
            <w:noProof/>
            <w:webHidden/>
          </w:rPr>
          <w:fldChar w:fldCharType="end"/>
        </w:r>
      </w:hyperlink>
    </w:p>
    <w:p w14:paraId="62ABC4C6" w14:textId="39C6185A"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32" w:history="1">
        <w:r w:rsidR="0026542C" w:rsidRPr="00CF513F">
          <w:rPr>
            <w:rStyle w:val="Hyperlink"/>
            <w:noProof/>
          </w:rPr>
          <w:t>6.1.</w:t>
        </w:r>
        <w:r w:rsidR="0026542C">
          <w:rPr>
            <w:rFonts w:eastAsiaTheme="minorEastAsia" w:cstheme="minorBidi"/>
            <w:smallCaps w:val="0"/>
            <w:noProof/>
            <w:sz w:val="22"/>
            <w:szCs w:val="22"/>
            <w:lang w:eastAsia="da-DK"/>
          </w:rPr>
          <w:tab/>
        </w:r>
        <w:r w:rsidR="0026542C" w:rsidRPr="00CF513F">
          <w:rPr>
            <w:rStyle w:val="Hyperlink"/>
            <w:noProof/>
          </w:rPr>
          <w:t>while løkker</w:t>
        </w:r>
        <w:r w:rsidR="0026542C">
          <w:rPr>
            <w:noProof/>
            <w:webHidden/>
          </w:rPr>
          <w:tab/>
        </w:r>
        <w:r w:rsidR="0026542C">
          <w:rPr>
            <w:noProof/>
            <w:webHidden/>
          </w:rPr>
          <w:fldChar w:fldCharType="begin"/>
        </w:r>
        <w:r w:rsidR="0026542C">
          <w:rPr>
            <w:noProof/>
            <w:webHidden/>
          </w:rPr>
          <w:instrText xml:space="preserve"> PAGEREF _Toc73095932 \h </w:instrText>
        </w:r>
        <w:r w:rsidR="0026542C">
          <w:rPr>
            <w:noProof/>
            <w:webHidden/>
          </w:rPr>
        </w:r>
        <w:r w:rsidR="0026542C">
          <w:rPr>
            <w:noProof/>
            <w:webHidden/>
          </w:rPr>
          <w:fldChar w:fldCharType="separate"/>
        </w:r>
        <w:r w:rsidR="0026542C">
          <w:rPr>
            <w:noProof/>
            <w:webHidden/>
          </w:rPr>
          <w:t>20</w:t>
        </w:r>
        <w:r w:rsidR="0026542C">
          <w:rPr>
            <w:noProof/>
            <w:webHidden/>
          </w:rPr>
          <w:fldChar w:fldCharType="end"/>
        </w:r>
      </w:hyperlink>
    </w:p>
    <w:p w14:paraId="72A8DC3C" w14:textId="67714E4D"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33" w:history="1">
        <w:r w:rsidR="0026542C" w:rsidRPr="00CF513F">
          <w:rPr>
            <w:rStyle w:val="Hyperlink"/>
            <w:noProof/>
          </w:rPr>
          <w:t>6.2.</w:t>
        </w:r>
        <w:r w:rsidR="0026542C">
          <w:rPr>
            <w:rFonts w:eastAsiaTheme="minorEastAsia" w:cstheme="minorBidi"/>
            <w:smallCaps w:val="0"/>
            <w:noProof/>
            <w:sz w:val="22"/>
            <w:szCs w:val="22"/>
            <w:lang w:eastAsia="da-DK"/>
          </w:rPr>
          <w:tab/>
        </w:r>
        <w:r w:rsidR="0026542C" w:rsidRPr="00CF513F">
          <w:rPr>
            <w:rStyle w:val="Hyperlink"/>
            <w:noProof/>
          </w:rPr>
          <w:t xml:space="preserve">Opgave: Simpel </w:t>
        </w:r>
        <w:r w:rsidR="0026542C" w:rsidRPr="00CF513F">
          <w:rPr>
            <w:rStyle w:val="Hyperlink"/>
            <w:noProof/>
            <w:lang w:val="en-US"/>
          </w:rPr>
          <w:t>while</w:t>
        </w:r>
        <w:r w:rsidR="0026542C" w:rsidRPr="00CF513F">
          <w:rPr>
            <w:rStyle w:val="Hyperlink"/>
            <w:noProof/>
          </w:rPr>
          <w:t xml:space="preserve"> loop</w:t>
        </w:r>
        <w:r w:rsidR="0026542C">
          <w:rPr>
            <w:noProof/>
            <w:webHidden/>
          </w:rPr>
          <w:tab/>
        </w:r>
        <w:r w:rsidR="0026542C">
          <w:rPr>
            <w:noProof/>
            <w:webHidden/>
          </w:rPr>
          <w:fldChar w:fldCharType="begin"/>
        </w:r>
        <w:r w:rsidR="0026542C">
          <w:rPr>
            <w:noProof/>
            <w:webHidden/>
          </w:rPr>
          <w:instrText xml:space="preserve"> PAGEREF _Toc73095933 \h </w:instrText>
        </w:r>
        <w:r w:rsidR="0026542C">
          <w:rPr>
            <w:noProof/>
            <w:webHidden/>
          </w:rPr>
        </w:r>
        <w:r w:rsidR="0026542C">
          <w:rPr>
            <w:noProof/>
            <w:webHidden/>
          </w:rPr>
          <w:fldChar w:fldCharType="separate"/>
        </w:r>
        <w:r w:rsidR="0026542C">
          <w:rPr>
            <w:noProof/>
            <w:webHidden/>
          </w:rPr>
          <w:t>21</w:t>
        </w:r>
        <w:r w:rsidR="0026542C">
          <w:rPr>
            <w:noProof/>
            <w:webHidden/>
          </w:rPr>
          <w:fldChar w:fldCharType="end"/>
        </w:r>
      </w:hyperlink>
    </w:p>
    <w:p w14:paraId="5315D0BF" w14:textId="60FB3AF8"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34" w:history="1">
        <w:r w:rsidR="0026542C" w:rsidRPr="00CF513F">
          <w:rPr>
            <w:rStyle w:val="Hyperlink"/>
            <w:noProof/>
          </w:rPr>
          <w:t>6.3.</w:t>
        </w:r>
        <w:r w:rsidR="0026542C">
          <w:rPr>
            <w:rFonts w:eastAsiaTheme="minorEastAsia" w:cstheme="minorBidi"/>
            <w:smallCaps w:val="0"/>
            <w:noProof/>
            <w:sz w:val="22"/>
            <w:szCs w:val="22"/>
            <w:lang w:eastAsia="da-DK"/>
          </w:rPr>
          <w:tab/>
        </w:r>
        <w:r w:rsidR="0026542C" w:rsidRPr="00CF513F">
          <w:rPr>
            <w:rStyle w:val="Hyperlink"/>
            <w:noProof/>
          </w:rPr>
          <w:t>Opgave: Main loop</w:t>
        </w:r>
        <w:r w:rsidR="0026542C">
          <w:rPr>
            <w:noProof/>
            <w:webHidden/>
          </w:rPr>
          <w:tab/>
        </w:r>
        <w:r w:rsidR="0026542C">
          <w:rPr>
            <w:noProof/>
            <w:webHidden/>
          </w:rPr>
          <w:fldChar w:fldCharType="begin"/>
        </w:r>
        <w:r w:rsidR="0026542C">
          <w:rPr>
            <w:noProof/>
            <w:webHidden/>
          </w:rPr>
          <w:instrText xml:space="preserve"> PAGEREF _Toc73095934 \h </w:instrText>
        </w:r>
        <w:r w:rsidR="0026542C">
          <w:rPr>
            <w:noProof/>
            <w:webHidden/>
          </w:rPr>
        </w:r>
        <w:r w:rsidR="0026542C">
          <w:rPr>
            <w:noProof/>
            <w:webHidden/>
          </w:rPr>
          <w:fldChar w:fldCharType="separate"/>
        </w:r>
        <w:r w:rsidR="0026542C">
          <w:rPr>
            <w:noProof/>
            <w:webHidden/>
          </w:rPr>
          <w:t>21</w:t>
        </w:r>
        <w:r w:rsidR="0026542C">
          <w:rPr>
            <w:noProof/>
            <w:webHidden/>
          </w:rPr>
          <w:fldChar w:fldCharType="end"/>
        </w:r>
      </w:hyperlink>
    </w:p>
    <w:p w14:paraId="06F61F69" w14:textId="777A7C7B"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35" w:history="1">
        <w:r w:rsidR="0026542C" w:rsidRPr="00CF513F">
          <w:rPr>
            <w:rStyle w:val="Hyperlink"/>
            <w:noProof/>
          </w:rPr>
          <w:t>6.4.</w:t>
        </w:r>
        <w:r w:rsidR="0026542C">
          <w:rPr>
            <w:rFonts w:eastAsiaTheme="minorEastAsia" w:cstheme="minorBidi"/>
            <w:smallCaps w:val="0"/>
            <w:noProof/>
            <w:sz w:val="22"/>
            <w:szCs w:val="22"/>
            <w:lang w:eastAsia="da-DK"/>
          </w:rPr>
          <w:tab/>
        </w:r>
        <w:r w:rsidR="0026542C" w:rsidRPr="00CF513F">
          <w:rPr>
            <w:rStyle w:val="Hyperlink"/>
            <w:noProof/>
          </w:rPr>
          <w:t xml:space="preserve">Do </w:t>
        </w:r>
        <w:r w:rsidR="0026542C" w:rsidRPr="00CF513F">
          <w:rPr>
            <w:rStyle w:val="Hyperlink"/>
            <w:noProof/>
            <w:lang w:val="en-US"/>
          </w:rPr>
          <w:t>while</w:t>
        </w:r>
        <w:r w:rsidR="0026542C">
          <w:rPr>
            <w:noProof/>
            <w:webHidden/>
          </w:rPr>
          <w:tab/>
        </w:r>
        <w:r w:rsidR="0026542C">
          <w:rPr>
            <w:noProof/>
            <w:webHidden/>
          </w:rPr>
          <w:fldChar w:fldCharType="begin"/>
        </w:r>
        <w:r w:rsidR="0026542C">
          <w:rPr>
            <w:noProof/>
            <w:webHidden/>
          </w:rPr>
          <w:instrText xml:space="preserve"> PAGEREF _Toc73095935 \h </w:instrText>
        </w:r>
        <w:r w:rsidR="0026542C">
          <w:rPr>
            <w:noProof/>
            <w:webHidden/>
          </w:rPr>
        </w:r>
        <w:r w:rsidR="0026542C">
          <w:rPr>
            <w:noProof/>
            <w:webHidden/>
          </w:rPr>
          <w:fldChar w:fldCharType="separate"/>
        </w:r>
        <w:r w:rsidR="0026542C">
          <w:rPr>
            <w:noProof/>
            <w:webHidden/>
          </w:rPr>
          <w:t>21</w:t>
        </w:r>
        <w:r w:rsidR="0026542C">
          <w:rPr>
            <w:noProof/>
            <w:webHidden/>
          </w:rPr>
          <w:fldChar w:fldCharType="end"/>
        </w:r>
      </w:hyperlink>
    </w:p>
    <w:p w14:paraId="2B1FA177" w14:textId="0B2B4D68"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36" w:history="1">
        <w:r w:rsidR="0026542C" w:rsidRPr="00CF513F">
          <w:rPr>
            <w:rStyle w:val="Hyperlink"/>
            <w:noProof/>
          </w:rPr>
          <w:t>6.5.</w:t>
        </w:r>
        <w:r w:rsidR="0026542C">
          <w:rPr>
            <w:rFonts w:eastAsiaTheme="minorEastAsia" w:cstheme="minorBidi"/>
            <w:smallCaps w:val="0"/>
            <w:noProof/>
            <w:sz w:val="22"/>
            <w:szCs w:val="22"/>
            <w:lang w:eastAsia="da-DK"/>
          </w:rPr>
          <w:tab/>
        </w:r>
        <w:r w:rsidR="0026542C" w:rsidRPr="00CF513F">
          <w:rPr>
            <w:rStyle w:val="Hyperlink"/>
            <w:noProof/>
          </w:rPr>
          <w:t>Opgave: Kommandohåndtering</w:t>
        </w:r>
        <w:r w:rsidR="0026542C">
          <w:rPr>
            <w:noProof/>
            <w:webHidden/>
          </w:rPr>
          <w:tab/>
        </w:r>
        <w:r w:rsidR="0026542C">
          <w:rPr>
            <w:noProof/>
            <w:webHidden/>
          </w:rPr>
          <w:fldChar w:fldCharType="begin"/>
        </w:r>
        <w:r w:rsidR="0026542C">
          <w:rPr>
            <w:noProof/>
            <w:webHidden/>
          </w:rPr>
          <w:instrText xml:space="preserve"> PAGEREF _Toc73095936 \h </w:instrText>
        </w:r>
        <w:r w:rsidR="0026542C">
          <w:rPr>
            <w:noProof/>
            <w:webHidden/>
          </w:rPr>
        </w:r>
        <w:r w:rsidR="0026542C">
          <w:rPr>
            <w:noProof/>
            <w:webHidden/>
          </w:rPr>
          <w:fldChar w:fldCharType="separate"/>
        </w:r>
        <w:r w:rsidR="0026542C">
          <w:rPr>
            <w:noProof/>
            <w:webHidden/>
          </w:rPr>
          <w:t>22</w:t>
        </w:r>
        <w:r w:rsidR="0026542C">
          <w:rPr>
            <w:noProof/>
            <w:webHidden/>
          </w:rPr>
          <w:fldChar w:fldCharType="end"/>
        </w:r>
      </w:hyperlink>
    </w:p>
    <w:p w14:paraId="77820D0C" w14:textId="20CB3225"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37" w:history="1">
        <w:r w:rsidR="0026542C" w:rsidRPr="00CF513F">
          <w:rPr>
            <w:rStyle w:val="Hyperlink"/>
            <w:noProof/>
          </w:rPr>
          <w:t>6.6.</w:t>
        </w:r>
        <w:r w:rsidR="0026542C">
          <w:rPr>
            <w:rFonts w:eastAsiaTheme="minorEastAsia" w:cstheme="minorBidi"/>
            <w:smallCaps w:val="0"/>
            <w:noProof/>
            <w:sz w:val="22"/>
            <w:szCs w:val="22"/>
            <w:lang w:eastAsia="da-DK"/>
          </w:rPr>
          <w:tab/>
        </w:r>
        <w:r w:rsidR="0026542C" w:rsidRPr="00CF513F">
          <w:rPr>
            <w:rStyle w:val="Hyperlink"/>
            <w:noProof/>
          </w:rPr>
          <w:t>for løkker</w:t>
        </w:r>
        <w:r w:rsidR="0026542C">
          <w:rPr>
            <w:noProof/>
            <w:webHidden/>
          </w:rPr>
          <w:tab/>
        </w:r>
        <w:r w:rsidR="0026542C">
          <w:rPr>
            <w:noProof/>
            <w:webHidden/>
          </w:rPr>
          <w:fldChar w:fldCharType="begin"/>
        </w:r>
        <w:r w:rsidR="0026542C">
          <w:rPr>
            <w:noProof/>
            <w:webHidden/>
          </w:rPr>
          <w:instrText xml:space="preserve"> PAGEREF _Toc73095937 \h </w:instrText>
        </w:r>
        <w:r w:rsidR="0026542C">
          <w:rPr>
            <w:noProof/>
            <w:webHidden/>
          </w:rPr>
        </w:r>
        <w:r w:rsidR="0026542C">
          <w:rPr>
            <w:noProof/>
            <w:webHidden/>
          </w:rPr>
          <w:fldChar w:fldCharType="separate"/>
        </w:r>
        <w:r w:rsidR="0026542C">
          <w:rPr>
            <w:noProof/>
            <w:webHidden/>
          </w:rPr>
          <w:t>23</w:t>
        </w:r>
        <w:r w:rsidR="0026542C">
          <w:rPr>
            <w:noProof/>
            <w:webHidden/>
          </w:rPr>
          <w:fldChar w:fldCharType="end"/>
        </w:r>
      </w:hyperlink>
    </w:p>
    <w:p w14:paraId="533B75C0" w14:textId="408D7911"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38" w:history="1">
        <w:r w:rsidR="0026542C" w:rsidRPr="00CF513F">
          <w:rPr>
            <w:rStyle w:val="Hyperlink"/>
            <w:noProof/>
          </w:rPr>
          <w:t>6.7.</w:t>
        </w:r>
        <w:r w:rsidR="0026542C">
          <w:rPr>
            <w:rFonts w:eastAsiaTheme="minorEastAsia" w:cstheme="minorBidi"/>
            <w:smallCaps w:val="0"/>
            <w:noProof/>
            <w:sz w:val="22"/>
            <w:szCs w:val="22"/>
            <w:lang w:eastAsia="da-DK"/>
          </w:rPr>
          <w:tab/>
        </w:r>
        <w:r w:rsidR="0026542C" w:rsidRPr="00CF513F">
          <w:rPr>
            <w:rStyle w:val="Hyperlink"/>
            <w:noProof/>
          </w:rPr>
          <w:t>Opgave: Jeg må ikke stjæle</w:t>
        </w:r>
        <w:r w:rsidR="0026542C">
          <w:rPr>
            <w:noProof/>
            <w:webHidden/>
          </w:rPr>
          <w:tab/>
        </w:r>
        <w:r w:rsidR="0026542C">
          <w:rPr>
            <w:noProof/>
            <w:webHidden/>
          </w:rPr>
          <w:fldChar w:fldCharType="begin"/>
        </w:r>
        <w:r w:rsidR="0026542C">
          <w:rPr>
            <w:noProof/>
            <w:webHidden/>
          </w:rPr>
          <w:instrText xml:space="preserve"> PAGEREF _Toc73095938 \h </w:instrText>
        </w:r>
        <w:r w:rsidR="0026542C">
          <w:rPr>
            <w:noProof/>
            <w:webHidden/>
          </w:rPr>
        </w:r>
        <w:r w:rsidR="0026542C">
          <w:rPr>
            <w:noProof/>
            <w:webHidden/>
          </w:rPr>
          <w:fldChar w:fldCharType="separate"/>
        </w:r>
        <w:r w:rsidR="0026542C">
          <w:rPr>
            <w:noProof/>
            <w:webHidden/>
          </w:rPr>
          <w:t>24</w:t>
        </w:r>
        <w:r w:rsidR="0026542C">
          <w:rPr>
            <w:noProof/>
            <w:webHidden/>
          </w:rPr>
          <w:fldChar w:fldCharType="end"/>
        </w:r>
      </w:hyperlink>
    </w:p>
    <w:p w14:paraId="2B213246" w14:textId="65058A39"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39" w:history="1">
        <w:r w:rsidR="0026542C" w:rsidRPr="00CF513F">
          <w:rPr>
            <w:rStyle w:val="Hyperlink"/>
            <w:noProof/>
          </w:rPr>
          <w:t>6.8.</w:t>
        </w:r>
        <w:r w:rsidR="0026542C">
          <w:rPr>
            <w:rFonts w:eastAsiaTheme="minorEastAsia" w:cstheme="minorBidi"/>
            <w:smallCaps w:val="0"/>
            <w:noProof/>
            <w:sz w:val="22"/>
            <w:szCs w:val="22"/>
            <w:lang w:eastAsia="da-DK"/>
          </w:rPr>
          <w:tab/>
        </w:r>
        <w:r w:rsidR="0026542C" w:rsidRPr="00CF513F">
          <w:rPr>
            <w:rStyle w:val="Hyperlink"/>
            <w:noProof/>
          </w:rPr>
          <w:t>Opgave: Fødselsdag (lidt kringlet at få til at fungere helt rigtigt)</w:t>
        </w:r>
        <w:r w:rsidR="0026542C">
          <w:rPr>
            <w:noProof/>
            <w:webHidden/>
          </w:rPr>
          <w:tab/>
        </w:r>
        <w:r w:rsidR="0026542C">
          <w:rPr>
            <w:noProof/>
            <w:webHidden/>
          </w:rPr>
          <w:fldChar w:fldCharType="begin"/>
        </w:r>
        <w:r w:rsidR="0026542C">
          <w:rPr>
            <w:noProof/>
            <w:webHidden/>
          </w:rPr>
          <w:instrText xml:space="preserve"> PAGEREF _Toc73095939 \h </w:instrText>
        </w:r>
        <w:r w:rsidR="0026542C">
          <w:rPr>
            <w:noProof/>
            <w:webHidden/>
          </w:rPr>
        </w:r>
        <w:r w:rsidR="0026542C">
          <w:rPr>
            <w:noProof/>
            <w:webHidden/>
          </w:rPr>
          <w:fldChar w:fldCharType="separate"/>
        </w:r>
        <w:r w:rsidR="0026542C">
          <w:rPr>
            <w:noProof/>
            <w:webHidden/>
          </w:rPr>
          <w:t>24</w:t>
        </w:r>
        <w:r w:rsidR="0026542C">
          <w:rPr>
            <w:noProof/>
            <w:webHidden/>
          </w:rPr>
          <w:fldChar w:fldCharType="end"/>
        </w:r>
      </w:hyperlink>
    </w:p>
    <w:p w14:paraId="33927402" w14:textId="268B9825"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40" w:history="1">
        <w:r w:rsidR="0026542C" w:rsidRPr="00CF513F">
          <w:rPr>
            <w:rStyle w:val="Hyperlink"/>
            <w:noProof/>
          </w:rPr>
          <w:t>6.9.</w:t>
        </w:r>
        <w:r w:rsidR="0026542C">
          <w:rPr>
            <w:rFonts w:eastAsiaTheme="minorEastAsia" w:cstheme="minorBidi"/>
            <w:smallCaps w:val="0"/>
            <w:noProof/>
            <w:sz w:val="22"/>
            <w:szCs w:val="22"/>
            <w:lang w:eastAsia="da-DK"/>
          </w:rPr>
          <w:tab/>
        </w:r>
        <w:r w:rsidR="0026542C" w:rsidRPr="00CF513F">
          <w:rPr>
            <w:rStyle w:val="Hyperlink"/>
            <w:noProof/>
          </w:rPr>
          <w:t>Opgave:  Division</w:t>
        </w:r>
        <w:r w:rsidR="0026542C">
          <w:rPr>
            <w:noProof/>
            <w:webHidden/>
          </w:rPr>
          <w:tab/>
        </w:r>
        <w:r w:rsidR="0026542C">
          <w:rPr>
            <w:noProof/>
            <w:webHidden/>
          </w:rPr>
          <w:fldChar w:fldCharType="begin"/>
        </w:r>
        <w:r w:rsidR="0026542C">
          <w:rPr>
            <w:noProof/>
            <w:webHidden/>
          </w:rPr>
          <w:instrText xml:space="preserve"> PAGEREF _Toc73095940 \h </w:instrText>
        </w:r>
        <w:r w:rsidR="0026542C">
          <w:rPr>
            <w:noProof/>
            <w:webHidden/>
          </w:rPr>
        </w:r>
        <w:r w:rsidR="0026542C">
          <w:rPr>
            <w:noProof/>
            <w:webHidden/>
          </w:rPr>
          <w:fldChar w:fldCharType="separate"/>
        </w:r>
        <w:r w:rsidR="0026542C">
          <w:rPr>
            <w:noProof/>
            <w:webHidden/>
          </w:rPr>
          <w:t>24</w:t>
        </w:r>
        <w:r w:rsidR="0026542C">
          <w:rPr>
            <w:noProof/>
            <w:webHidden/>
          </w:rPr>
          <w:fldChar w:fldCharType="end"/>
        </w:r>
      </w:hyperlink>
    </w:p>
    <w:p w14:paraId="14793CA2" w14:textId="090BAD40"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41" w:history="1">
        <w:r w:rsidR="0026542C" w:rsidRPr="00CF513F">
          <w:rPr>
            <w:rStyle w:val="Hyperlink"/>
            <w:noProof/>
          </w:rPr>
          <w:t>6.10.</w:t>
        </w:r>
        <w:r w:rsidR="0026542C">
          <w:rPr>
            <w:rFonts w:eastAsiaTheme="minorEastAsia" w:cstheme="minorBidi"/>
            <w:smallCaps w:val="0"/>
            <w:noProof/>
            <w:sz w:val="22"/>
            <w:szCs w:val="22"/>
            <w:lang w:eastAsia="da-DK"/>
          </w:rPr>
          <w:tab/>
        </w:r>
        <w:r w:rsidR="0026542C" w:rsidRPr="00CF513F">
          <w:rPr>
            <w:rStyle w:val="Hyperlink"/>
            <w:noProof/>
          </w:rPr>
          <w:t>foreach løkker</w:t>
        </w:r>
        <w:r w:rsidR="0026542C">
          <w:rPr>
            <w:noProof/>
            <w:webHidden/>
          </w:rPr>
          <w:tab/>
        </w:r>
        <w:r w:rsidR="0026542C">
          <w:rPr>
            <w:noProof/>
            <w:webHidden/>
          </w:rPr>
          <w:fldChar w:fldCharType="begin"/>
        </w:r>
        <w:r w:rsidR="0026542C">
          <w:rPr>
            <w:noProof/>
            <w:webHidden/>
          </w:rPr>
          <w:instrText xml:space="preserve"> PAGEREF _Toc73095941 \h </w:instrText>
        </w:r>
        <w:r w:rsidR="0026542C">
          <w:rPr>
            <w:noProof/>
            <w:webHidden/>
          </w:rPr>
        </w:r>
        <w:r w:rsidR="0026542C">
          <w:rPr>
            <w:noProof/>
            <w:webHidden/>
          </w:rPr>
          <w:fldChar w:fldCharType="separate"/>
        </w:r>
        <w:r w:rsidR="0026542C">
          <w:rPr>
            <w:noProof/>
            <w:webHidden/>
          </w:rPr>
          <w:t>25</w:t>
        </w:r>
        <w:r w:rsidR="0026542C">
          <w:rPr>
            <w:noProof/>
            <w:webHidden/>
          </w:rPr>
          <w:fldChar w:fldCharType="end"/>
        </w:r>
      </w:hyperlink>
    </w:p>
    <w:p w14:paraId="0A17C668" w14:textId="1B694715" w:rsidR="0026542C" w:rsidRDefault="00194466">
      <w:pPr>
        <w:pStyle w:val="Indholdsfortegnelse1"/>
        <w:tabs>
          <w:tab w:val="left" w:pos="440"/>
          <w:tab w:val="right" w:leader="dot" w:pos="9628"/>
        </w:tabs>
        <w:rPr>
          <w:rFonts w:eastAsiaTheme="minorEastAsia" w:cstheme="minorBidi"/>
          <w:b w:val="0"/>
          <w:bCs w:val="0"/>
          <w:caps w:val="0"/>
          <w:noProof/>
          <w:sz w:val="22"/>
          <w:szCs w:val="22"/>
          <w:lang w:eastAsia="da-DK"/>
        </w:rPr>
      </w:pPr>
      <w:hyperlink w:anchor="_Toc73095942" w:history="1">
        <w:r w:rsidR="0026542C" w:rsidRPr="00CF513F">
          <w:rPr>
            <w:rStyle w:val="Hyperlink"/>
            <w:noProof/>
          </w:rPr>
          <w:t>7.</w:t>
        </w:r>
        <w:r w:rsidR="0026542C">
          <w:rPr>
            <w:rFonts w:eastAsiaTheme="minorEastAsia" w:cstheme="minorBidi"/>
            <w:b w:val="0"/>
            <w:bCs w:val="0"/>
            <w:caps w:val="0"/>
            <w:noProof/>
            <w:sz w:val="22"/>
            <w:szCs w:val="22"/>
            <w:lang w:eastAsia="da-DK"/>
          </w:rPr>
          <w:tab/>
        </w:r>
        <w:r w:rsidR="0026542C" w:rsidRPr="00CF513F">
          <w:rPr>
            <w:rStyle w:val="Hyperlink"/>
            <w:noProof/>
          </w:rPr>
          <w:t>Arrays</w:t>
        </w:r>
        <w:r w:rsidR="0026542C">
          <w:rPr>
            <w:noProof/>
            <w:webHidden/>
          </w:rPr>
          <w:tab/>
        </w:r>
        <w:r w:rsidR="0026542C">
          <w:rPr>
            <w:noProof/>
            <w:webHidden/>
          </w:rPr>
          <w:fldChar w:fldCharType="begin"/>
        </w:r>
        <w:r w:rsidR="0026542C">
          <w:rPr>
            <w:noProof/>
            <w:webHidden/>
          </w:rPr>
          <w:instrText xml:space="preserve"> PAGEREF _Toc73095942 \h </w:instrText>
        </w:r>
        <w:r w:rsidR="0026542C">
          <w:rPr>
            <w:noProof/>
            <w:webHidden/>
          </w:rPr>
        </w:r>
        <w:r w:rsidR="0026542C">
          <w:rPr>
            <w:noProof/>
            <w:webHidden/>
          </w:rPr>
          <w:fldChar w:fldCharType="separate"/>
        </w:r>
        <w:r w:rsidR="0026542C">
          <w:rPr>
            <w:noProof/>
            <w:webHidden/>
          </w:rPr>
          <w:t>25</w:t>
        </w:r>
        <w:r w:rsidR="0026542C">
          <w:rPr>
            <w:noProof/>
            <w:webHidden/>
          </w:rPr>
          <w:fldChar w:fldCharType="end"/>
        </w:r>
      </w:hyperlink>
    </w:p>
    <w:p w14:paraId="4D23360F" w14:textId="7F4FF845"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43" w:history="1">
        <w:r w:rsidR="0026542C" w:rsidRPr="00CF513F">
          <w:rPr>
            <w:rStyle w:val="Hyperlink"/>
            <w:noProof/>
          </w:rPr>
          <w:t>7.1.</w:t>
        </w:r>
        <w:r w:rsidR="0026542C">
          <w:rPr>
            <w:rFonts w:eastAsiaTheme="minorEastAsia" w:cstheme="minorBidi"/>
            <w:smallCaps w:val="0"/>
            <w:noProof/>
            <w:sz w:val="22"/>
            <w:szCs w:val="22"/>
            <w:lang w:eastAsia="da-DK"/>
          </w:rPr>
          <w:tab/>
        </w:r>
        <w:r w:rsidR="0026542C" w:rsidRPr="00CF513F">
          <w:rPr>
            <w:rStyle w:val="Hyperlink"/>
            <w:noProof/>
          </w:rPr>
          <w:t>Array kort fortalt</w:t>
        </w:r>
        <w:r w:rsidR="0026542C">
          <w:rPr>
            <w:noProof/>
            <w:webHidden/>
          </w:rPr>
          <w:tab/>
        </w:r>
        <w:r w:rsidR="0026542C">
          <w:rPr>
            <w:noProof/>
            <w:webHidden/>
          </w:rPr>
          <w:fldChar w:fldCharType="begin"/>
        </w:r>
        <w:r w:rsidR="0026542C">
          <w:rPr>
            <w:noProof/>
            <w:webHidden/>
          </w:rPr>
          <w:instrText xml:space="preserve"> PAGEREF _Toc73095943 \h </w:instrText>
        </w:r>
        <w:r w:rsidR="0026542C">
          <w:rPr>
            <w:noProof/>
            <w:webHidden/>
          </w:rPr>
        </w:r>
        <w:r w:rsidR="0026542C">
          <w:rPr>
            <w:noProof/>
            <w:webHidden/>
          </w:rPr>
          <w:fldChar w:fldCharType="separate"/>
        </w:r>
        <w:r w:rsidR="0026542C">
          <w:rPr>
            <w:noProof/>
            <w:webHidden/>
          </w:rPr>
          <w:t>25</w:t>
        </w:r>
        <w:r w:rsidR="0026542C">
          <w:rPr>
            <w:noProof/>
            <w:webHidden/>
          </w:rPr>
          <w:fldChar w:fldCharType="end"/>
        </w:r>
      </w:hyperlink>
    </w:p>
    <w:p w14:paraId="5ADDB2B7" w14:textId="508504A2"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44" w:history="1">
        <w:r w:rsidR="0026542C" w:rsidRPr="00CF513F">
          <w:rPr>
            <w:rStyle w:val="Hyperlink"/>
            <w:noProof/>
          </w:rPr>
          <w:t>7.2.</w:t>
        </w:r>
        <w:r w:rsidR="0026542C">
          <w:rPr>
            <w:rFonts w:eastAsiaTheme="minorEastAsia" w:cstheme="minorBidi"/>
            <w:smallCaps w:val="0"/>
            <w:noProof/>
            <w:sz w:val="22"/>
            <w:szCs w:val="22"/>
            <w:lang w:eastAsia="da-DK"/>
          </w:rPr>
          <w:tab/>
        </w:r>
        <w:r w:rsidR="0026542C" w:rsidRPr="00CF513F">
          <w:rPr>
            <w:rStyle w:val="Hyperlink"/>
            <w:noProof/>
          </w:rPr>
          <w:t>Oprettelse af arrays</w:t>
        </w:r>
        <w:r w:rsidR="0026542C">
          <w:rPr>
            <w:noProof/>
            <w:webHidden/>
          </w:rPr>
          <w:tab/>
        </w:r>
        <w:r w:rsidR="0026542C">
          <w:rPr>
            <w:noProof/>
            <w:webHidden/>
          </w:rPr>
          <w:fldChar w:fldCharType="begin"/>
        </w:r>
        <w:r w:rsidR="0026542C">
          <w:rPr>
            <w:noProof/>
            <w:webHidden/>
          </w:rPr>
          <w:instrText xml:space="preserve"> PAGEREF _Toc73095944 \h </w:instrText>
        </w:r>
        <w:r w:rsidR="0026542C">
          <w:rPr>
            <w:noProof/>
            <w:webHidden/>
          </w:rPr>
        </w:r>
        <w:r w:rsidR="0026542C">
          <w:rPr>
            <w:noProof/>
            <w:webHidden/>
          </w:rPr>
          <w:fldChar w:fldCharType="separate"/>
        </w:r>
        <w:r w:rsidR="0026542C">
          <w:rPr>
            <w:noProof/>
            <w:webHidden/>
          </w:rPr>
          <w:t>25</w:t>
        </w:r>
        <w:r w:rsidR="0026542C">
          <w:rPr>
            <w:noProof/>
            <w:webHidden/>
          </w:rPr>
          <w:fldChar w:fldCharType="end"/>
        </w:r>
      </w:hyperlink>
    </w:p>
    <w:p w14:paraId="061E0B73" w14:textId="6D69DABD"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45" w:history="1">
        <w:r w:rsidR="0026542C" w:rsidRPr="00CF513F">
          <w:rPr>
            <w:rStyle w:val="Hyperlink"/>
            <w:noProof/>
          </w:rPr>
          <w:t>7.3.</w:t>
        </w:r>
        <w:r w:rsidR="0026542C">
          <w:rPr>
            <w:rFonts w:eastAsiaTheme="minorEastAsia" w:cstheme="minorBidi"/>
            <w:smallCaps w:val="0"/>
            <w:noProof/>
            <w:sz w:val="22"/>
            <w:szCs w:val="22"/>
            <w:lang w:eastAsia="da-DK"/>
          </w:rPr>
          <w:tab/>
        </w:r>
        <w:r w:rsidR="0026542C" w:rsidRPr="00CF513F">
          <w:rPr>
            <w:rStyle w:val="Hyperlink"/>
            <w:noProof/>
          </w:rPr>
          <w:t>Brug af arrays</w:t>
        </w:r>
        <w:r w:rsidR="0026542C">
          <w:rPr>
            <w:noProof/>
            <w:webHidden/>
          </w:rPr>
          <w:tab/>
        </w:r>
        <w:r w:rsidR="0026542C">
          <w:rPr>
            <w:noProof/>
            <w:webHidden/>
          </w:rPr>
          <w:fldChar w:fldCharType="begin"/>
        </w:r>
        <w:r w:rsidR="0026542C">
          <w:rPr>
            <w:noProof/>
            <w:webHidden/>
          </w:rPr>
          <w:instrText xml:space="preserve"> PAGEREF _Toc73095945 \h </w:instrText>
        </w:r>
        <w:r w:rsidR="0026542C">
          <w:rPr>
            <w:noProof/>
            <w:webHidden/>
          </w:rPr>
        </w:r>
        <w:r w:rsidR="0026542C">
          <w:rPr>
            <w:noProof/>
            <w:webHidden/>
          </w:rPr>
          <w:fldChar w:fldCharType="separate"/>
        </w:r>
        <w:r w:rsidR="0026542C">
          <w:rPr>
            <w:noProof/>
            <w:webHidden/>
          </w:rPr>
          <w:t>26</w:t>
        </w:r>
        <w:r w:rsidR="0026542C">
          <w:rPr>
            <w:noProof/>
            <w:webHidden/>
          </w:rPr>
          <w:fldChar w:fldCharType="end"/>
        </w:r>
      </w:hyperlink>
    </w:p>
    <w:p w14:paraId="49A9DCA5" w14:textId="4EBA86B5"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46" w:history="1">
        <w:r w:rsidR="0026542C" w:rsidRPr="00CF513F">
          <w:rPr>
            <w:rStyle w:val="Hyperlink"/>
            <w:noProof/>
          </w:rPr>
          <w:t>7.4.</w:t>
        </w:r>
        <w:r w:rsidR="0026542C">
          <w:rPr>
            <w:rFonts w:eastAsiaTheme="minorEastAsia" w:cstheme="minorBidi"/>
            <w:smallCaps w:val="0"/>
            <w:noProof/>
            <w:sz w:val="22"/>
            <w:szCs w:val="22"/>
            <w:lang w:eastAsia="da-DK"/>
          </w:rPr>
          <w:tab/>
        </w:r>
        <w:r w:rsidR="0026542C" w:rsidRPr="00CF513F">
          <w:rPr>
            <w:rStyle w:val="Hyperlink"/>
            <w:noProof/>
          </w:rPr>
          <w:t>Opgave: Lidt array-gymnastik</w:t>
        </w:r>
        <w:r w:rsidR="0026542C">
          <w:rPr>
            <w:noProof/>
            <w:webHidden/>
          </w:rPr>
          <w:tab/>
        </w:r>
        <w:r w:rsidR="0026542C">
          <w:rPr>
            <w:noProof/>
            <w:webHidden/>
          </w:rPr>
          <w:fldChar w:fldCharType="begin"/>
        </w:r>
        <w:r w:rsidR="0026542C">
          <w:rPr>
            <w:noProof/>
            <w:webHidden/>
          </w:rPr>
          <w:instrText xml:space="preserve"> PAGEREF _Toc73095946 \h </w:instrText>
        </w:r>
        <w:r w:rsidR="0026542C">
          <w:rPr>
            <w:noProof/>
            <w:webHidden/>
          </w:rPr>
        </w:r>
        <w:r w:rsidR="0026542C">
          <w:rPr>
            <w:noProof/>
            <w:webHidden/>
          </w:rPr>
          <w:fldChar w:fldCharType="separate"/>
        </w:r>
        <w:r w:rsidR="0026542C">
          <w:rPr>
            <w:noProof/>
            <w:webHidden/>
          </w:rPr>
          <w:t>27</w:t>
        </w:r>
        <w:r w:rsidR="0026542C">
          <w:rPr>
            <w:noProof/>
            <w:webHidden/>
          </w:rPr>
          <w:fldChar w:fldCharType="end"/>
        </w:r>
      </w:hyperlink>
    </w:p>
    <w:p w14:paraId="148283AE" w14:textId="6D637A27" w:rsidR="0026542C" w:rsidRDefault="00194466">
      <w:pPr>
        <w:pStyle w:val="Indholdsfortegnelse1"/>
        <w:tabs>
          <w:tab w:val="left" w:pos="440"/>
          <w:tab w:val="right" w:leader="dot" w:pos="9628"/>
        </w:tabs>
        <w:rPr>
          <w:rFonts w:eastAsiaTheme="minorEastAsia" w:cstheme="minorBidi"/>
          <w:b w:val="0"/>
          <w:bCs w:val="0"/>
          <w:caps w:val="0"/>
          <w:noProof/>
          <w:sz w:val="22"/>
          <w:szCs w:val="22"/>
          <w:lang w:eastAsia="da-DK"/>
        </w:rPr>
      </w:pPr>
      <w:hyperlink w:anchor="_Toc73095947" w:history="1">
        <w:r w:rsidR="0026542C" w:rsidRPr="00CF513F">
          <w:rPr>
            <w:rStyle w:val="Hyperlink"/>
            <w:noProof/>
          </w:rPr>
          <w:t>8.</w:t>
        </w:r>
        <w:r w:rsidR="0026542C">
          <w:rPr>
            <w:rFonts w:eastAsiaTheme="minorEastAsia" w:cstheme="minorBidi"/>
            <w:b w:val="0"/>
            <w:bCs w:val="0"/>
            <w:caps w:val="0"/>
            <w:noProof/>
            <w:sz w:val="22"/>
            <w:szCs w:val="22"/>
            <w:lang w:eastAsia="da-DK"/>
          </w:rPr>
          <w:tab/>
        </w:r>
        <w:r w:rsidR="0026542C" w:rsidRPr="00CF513F">
          <w:rPr>
            <w:rStyle w:val="Hyperlink"/>
            <w:noProof/>
          </w:rPr>
          <w:t>Løkker og arrays</w:t>
        </w:r>
        <w:r w:rsidR="0026542C">
          <w:rPr>
            <w:noProof/>
            <w:webHidden/>
          </w:rPr>
          <w:tab/>
        </w:r>
        <w:r w:rsidR="0026542C">
          <w:rPr>
            <w:noProof/>
            <w:webHidden/>
          </w:rPr>
          <w:fldChar w:fldCharType="begin"/>
        </w:r>
        <w:r w:rsidR="0026542C">
          <w:rPr>
            <w:noProof/>
            <w:webHidden/>
          </w:rPr>
          <w:instrText xml:space="preserve"> PAGEREF _Toc73095947 \h </w:instrText>
        </w:r>
        <w:r w:rsidR="0026542C">
          <w:rPr>
            <w:noProof/>
            <w:webHidden/>
          </w:rPr>
        </w:r>
        <w:r w:rsidR="0026542C">
          <w:rPr>
            <w:noProof/>
            <w:webHidden/>
          </w:rPr>
          <w:fldChar w:fldCharType="separate"/>
        </w:r>
        <w:r w:rsidR="0026542C">
          <w:rPr>
            <w:noProof/>
            <w:webHidden/>
          </w:rPr>
          <w:t>27</w:t>
        </w:r>
        <w:r w:rsidR="0026542C">
          <w:rPr>
            <w:noProof/>
            <w:webHidden/>
          </w:rPr>
          <w:fldChar w:fldCharType="end"/>
        </w:r>
      </w:hyperlink>
    </w:p>
    <w:p w14:paraId="6E02669A" w14:textId="0E7CF168"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48" w:history="1">
        <w:r w:rsidR="0026542C" w:rsidRPr="00CF513F">
          <w:rPr>
            <w:rStyle w:val="Hyperlink"/>
            <w:noProof/>
          </w:rPr>
          <w:t>8.1.</w:t>
        </w:r>
        <w:r w:rsidR="0026542C">
          <w:rPr>
            <w:rFonts w:eastAsiaTheme="minorEastAsia" w:cstheme="minorBidi"/>
            <w:smallCaps w:val="0"/>
            <w:noProof/>
            <w:sz w:val="22"/>
            <w:szCs w:val="22"/>
            <w:lang w:eastAsia="da-DK"/>
          </w:rPr>
          <w:tab/>
        </w:r>
        <w:r w:rsidR="0026542C" w:rsidRPr="00CF513F">
          <w:rPr>
            <w:rStyle w:val="Hyperlink"/>
            <w:noProof/>
          </w:rPr>
          <w:t>Opgave: Spillernavne</w:t>
        </w:r>
        <w:r w:rsidR="0026542C">
          <w:rPr>
            <w:noProof/>
            <w:webHidden/>
          </w:rPr>
          <w:tab/>
        </w:r>
        <w:r w:rsidR="0026542C">
          <w:rPr>
            <w:noProof/>
            <w:webHidden/>
          </w:rPr>
          <w:fldChar w:fldCharType="begin"/>
        </w:r>
        <w:r w:rsidR="0026542C">
          <w:rPr>
            <w:noProof/>
            <w:webHidden/>
          </w:rPr>
          <w:instrText xml:space="preserve"> PAGEREF _Toc73095948 \h </w:instrText>
        </w:r>
        <w:r w:rsidR="0026542C">
          <w:rPr>
            <w:noProof/>
            <w:webHidden/>
          </w:rPr>
        </w:r>
        <w:r w:rsidR="0026542C">
          <w:rPr>
            <w:noProof/>
            <w:webHidden/>
          </w:rPr>
          <w:fldChar w:fldCharType="separate"/>
        </w:r>
        <w:r w:rsidR="0026542C">
          <w:rPr>
            <w:noProof/>
            <w:webHidden/>
          </w:rPr>
          <w:t>27</w:t>
        </w:r>
        <w:r w:rsidR="0026542C">
          <w:rPr>
            <w:noProof/>
            <w:webHidden/>
          </w:rPr>
          <w:fldChar w:fldCharType="end"/>
        </w:r>
      </w:hyperlink>
    </w:p>
    <w:p w14:paraId="6D270B38" w14:textId="3971CCD1"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49" w:history="1">
        <w:r w:rsidR="0026542C" w:rsidRPr="00CF513F">
          <w:rPr>
            <w:rStyle w:val="Hyperlink"/>
            <w:noProof/>
          </w:rPr>
          <w:t>8.2.</w:t>
        </w:r>
        <w:r w:rsidR="0026542C">
          <w:rPr>
            <w:rFonts w:eastAsiaTheme="minorEastAsia" w:cstheme="minorBidi"/>
            <w:smallCaps w:val="0"/>
            <w:noProof/>
            <w:sz w:val="22"/>
            <w:szCs w:val="22"/>
            <w:lang w:eastAsia="da-DK"/>
          </w:rPr>
          <w:tab/>
        </w:r>
        <w:r w:rsidR="0026542C" w:rsidRPr="00CF513F">
          <w:rPr>
            <w:rStyle w:val="Hyperlink"/>
            <w:noProof/>
          </w:rPr>
          <w:t>Hvordan man løser opgaver med løkker - brug en kandidat</w:t>
        </w:r>
        <w:r w:rsidR="0026542C">
          <w:rPr>
            <w:noProof/>
            <w:webHidden/>
          </w:rPr>
          <w:tab/>
        </w:r>
        <w:r w:rsidR="0026542C">
          <w:rPr>
            <w:noProof/>
            <w:webHidden/>
          </w:rPr>
          <w:fldChar w:fldCharType="begin"/>
        </w:r>
        <w:r w:rsidR="0026542C">
          <w:rPr>
            <w:noProof/>
            <w:webHidden/>
          </w:rPr>
          <w:instrText xml:space="preserve"> PAGEREF _Toc73095949 \h </w:instrText>
        </w:r>
        <w:r w:rsidR="0026542C">
          <w:rPr>
            <w:noProof/>
            <w:webHidden/>
          </w:rPr>
        </w:r>
        <w:r w:rsidR="0026542C">
          <w:rPr>
            <w:noProof/>
            <w:webHidden/>
          </w:rPr>
          <w:fldChar w:fldCharType="separate"/>
        </w:r>
        <w:r w:rsidR="0026542C">
          <w:rPr>
            <w:noProof/>
            <w:webHidden/>
          </w:rPr>
          <w:t>27</w:t>
        </w:r>
        <w:r w:rsidR="0026542C">
          <w:rPr>
            <w:noProof/>
            <w:webHidden/>
          </w:rPr>
          <w:fldChar w:fldCharType="end"/>
        </w:r>
      </w:hyperlink>
    </w:p>
    <w:p w14:paraId="0DE64521" w14:textId="4B8C47D2"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50" w:history="1">
        <w:r w:rsidR="0026542C" w:rsidRPr="00CF513F">
          <w:rPr>
            <w:rStyle w:val="Hyperlink"/>
            <w:noProof/>
          </w:rPr>
          <w:t>8.3.</w:t>
        </w:r>
        <w:r w:rsidR="0026542C">
          <w:rPr>
            <w:rFonts w:eastAsiaTheme="minorEastAsia" w:cstheme="minorBidi"/>
            <w:smallCaps w:val="0"/>
            <w:noProof/>
            <w:sz w:val="22"/>
            <w:szCs w:val="22"/>
            <w:lang w:eastAsia="da-DK"/>
          </w:rPr>
          <w:tab/>
        </w:r>
        <w:r w:rsidR="0026542C" w:rsidRPr="00CF513F">
          <w:rPr>
            <w:rStyle w:val="Hyperlink"/>
            <w:noProof/>
          </w:rPr>
          <w:t>Opgave: Bowling</w:t>
        </w:r>
        <w:r w:rsidR="0026542C">
          <w:rPr>
            <w:noProof/>
            <w:webHidden/>
          </w:rPr>
          <w:tab/>
        </w:r>
        <w:r w:rsidR="0026542C">
          <w:rPr>
            <w:noProof/>
            <w:webHidden/>
          </w:rPr>
          <w:fldChar w:fldCharType="begin"/>
        </w:r>
        <w:r w:rsidR="0026542C">
          <w:rPr>
            <w:noProof/>
            <w:webHidden/>
          </w:rPr>
          <w:instrText xml:space="preserve"> PAGEREF _Toc73095950 \h </w:instrText>
        </w:r>
        <w:r w:rsidR="0026542C">
          <w:rPr>
            <w:noProof/>
            <w:webHidden/>
          </w:rPr>
        </w:r>
        <w:r w:rsidR="0026542C">
          <w:rPr>
            <w:noProof/>
            <w:webHidden/>
          </w:rPr>
          <w:fldChar w:fldCharType="separate"/>
        </w:r>
        <w:r w:rsidR="0026542C">
          <w:rPr>
            <w:noProof/>
            <w:webHidden/>
          </w:rPr>
          <w:t>28</w:t>
        </w:r>
        <w:r w:rsidR="0026542C">
          <w:rPr>
            <w:noProof/>
            <w:webHidden/>
          </w:rPr>
          <w:fldChar w:fldCharType="end"/>
        </w:r>
      </w:hyperlink>
    </w:p>
    <w:p w14:paraId="55F6B81D" w14:textId="24FC24F5"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51" w:history="1">
        <w:r w:rsidR="0026542C" w:rsidRPr="00CF513F">
          <w:rPr>
            <w:rStyle w:val="Hyperlink"/>
            <w:noProof/>
          </w:rPr>
          <w:t>8.4.</w:t>
        </w:r>
        <w:r w:rsidR="0026542C">
          <w:rPr>
            <w:rFonts w:eastAsiaTheme="minorEastAsia" w:cstheme="minorBidi"/>
            <w:smallCaps w:val="0"/>
            <w:noProof/>
            <w:sz w:val="22"/>
            <w:szCs w:val="22"/>
            <w:lang w:eastAsia="da-DK"/>
          </w:rPr>
          <w:tab/>
        </w:r>
        <w:r w:rsidR="0026542C" w:rsidRPr="00CF513F">
          <w:rPr>
            <w:rStyle w:val="Hyperlink"/>
            <w:noProof/>
          </w:rPr>
          <w:t>Ekstraopgave: Bowling</w:t>
        </w:r>
        <w:r w:rsidR="0026542C">
          <w:rPr>
            <w:noProof/>
            <w:webHidden/>
          </w:rPr>
          <w:tab/>
        </w:r>
        <w:r w:rsidR="0026542C">
          <w:rPr>
            <w:noProof/>
            <w:webHidden/>
          </w:rPr>
          <w:fldChar w:fldCharType="begin"/>
        </w:r>
        <w:r w:rsidR="0026542C">
          <w:rPr>
            <w:noProof/>
            <w:webHidden/>
          </w:rPr>
          <w:instrText xml:space="preserve"> PAGEREF _Toc73095951 \h </w:instrText>
        </w:r>
        <w:r w:rsidR="0026542C">
          <w:rPr>
            <w:noProof/>
            <w:webHidden/>
          </w:rPr>
        </w:r>
        <w:r w:rsidR="0026542C">
          <w:rPr>
            <w:noProof/>
            <w:webHidden/>
          </w:rPr>
          <w:fldChar w:fldCharType="separate"/>
        </w:r>
        <w:r w:rsidR="0026542C">
          <w:rPr>
            <w:noProof/>
            <w:webHidden/>
          </w:rPr>
          <w:t>28</w:t>
        </w:r>
        <w:r w:rsidR="0026542C">
          <w:rPr>
            <w:noProof/>
            <w:webHidden/>
          </w:rPr>
          <w:fldChar w:fldCharType="end"/>
        </w:r>
      </w:hyperlink>
    </w:p>
    <w:p w14:paraId="7502020E" w14:textId="7DB74425"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52" w:history="1">
        <w:r w:rsidR="0026542C" w:rsidRPr="00CF513F">
          <w:rPr>
            <w:rStyle w:val="Hyperlink"/>
            <w:noProof/>
          </w:rPr>
          <w:t>8.5.</w:t>
        </w:r>
        <w:r w:rsidR="0026542C">
          <w:rPr>
            <w:rFonts w:eastAsiaTheme="minorEastAsia" w:cstheme="minorBidi"/>
            <w:smallCaps w:val="0"/>
            <w:noProof/>
            <w:sz w:val="22"/>
            <w:szCs w:val="22"/>
            <w:lang w:eastAsia="da-DK"/>
          </w:rPr>
          <w:tab/>
        </w:r>
        <w:r w:rsidR="0026542C" w:rsidRPr="00CF513F">
          <w:rPr>
            <w:rStyle w:val="Hyperlink"/>
            <w:noProof/>
          </w:rPr>
          <w:t>foreach-løkker</w:t>
        </w:r>
        <w:r w:rsidR="0026542C">
          <w:rPr>
            <w:noProof/>
            <w:webHidden/>
          </w:rPr>
          <w:tab/>
        </w:r>
        <w:r w:rsidR="0026542C">
          <w:rPr>
            <w:noProof/>
            <w:webHidden/>
          </w:rPr>
          <w:fldChar w:fldCharType="begin"/>
        </w:r>
        <w:r w:rsidR="0026542C">
          <w:rPr>
            <w:noProof/>
            <w:webHidden/>
          </w:rPr>
          <w:instrText xml:space="preserve"> PAGEREF _Toc73095952 \h </w:instrText>
        </w:r>
        <w:r w:rsidR="0026542C">
          <w:rPr>
            <w:noProof/>
            <w:webHidden/>
          </w:rPr>
        </w:r>
        <w:r w:rsidR="0026542C">
          <w:rPr>
            <w:noProof/>
            <w:webHidden/>
          </w:rPr>
          <w:fldChar w:fldCharType="separate"/>
        </w:r>
        <w:r w:rsidR="0026542C">
          <w:rPr>
            <w:noProof/>
            <w:webHidden/>
          </w:rPr>
          <w:t>28</w:t>
        </w:r>
        <w:r w:rsidR="0026542C">
          <w:rPr>
            <w:noProof/>
            <w:webHidden/>
          </w:rPr>
          <w:fldChar w:fldCharType="end"/>
        </w:r>
      </w:hyperlink>
    </w:p>
    <w:p w14:paraId="6915C4E6" w14:textId="599BFF53"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53" w:history="1">
        <w:r w:rsidR="0026542C" w:rsidRPr="00CF513F">
          <w:rPr>
            <w:rStyle w:val="Hyperlink"/>
            <w:noProof/>
          </w:rPr>
          <w:t>8.6.</w:t>
        </w:r>
        <w:r w:rsidR="0026542C">
          <w:rPr>
            <w:rFonts w:eastAsiaTheme="minorEastAsia" w:cstheme="minorBidi"/>
            <w:smallCaps w:val="0"/>
            <w:noProof/>
            <w:sz w:val="22"/>
            <w:szCs w:val="22"/>
            <w:lang w:eastAsia="da-DK"/>
          </w:rPr>
          <w:tab/>
        </w:r>
        <w:r w:rsidR="0026542C" w:rsidRPr="00CF513F">
          <w:rPr>
            <w:rStyle w:val="Hyperlink"/>
            <w:noProof/>
          </w:rPr>
          <w:t>Opgave: Udskriv alle navne med foreach</w:t>
        </w:r>
        <w:r w:rsidR="0026542C">
          <w:rPr>
            <w:noProof/>
            <w:webHidden/>
          </w:rPr>
          <w:tab/>
        </w:r>
        <w:r w:rsidR="0026542C">
          <w:rPr>
            <w:noProof/>
            <w:webHidden/>
          </w:rPr>
          <w:fldChar w:fldCharType="begin"/>
        </w:r>
        <w:r w:rsidR="0026542C">
          <w:rPr>
            <w:noProof/>
            <w:webHidden/>
          </w:rPr>
          <w:instrText xml:space="preserve"> PAGEREF _Toc73095953 \h </w:instrText>
        </w:r>
        <w:r w:rsidR="0026542C">
          <w:rPr>
            <w:noProof/>
            <w:webHidden/>
          </w:rPr>
        </w:r>
        <w:r w:rsidR="0026542C">
          <w:rPr>
            <w:noProof/>
            <w:webHidden/>
          </w:rPr>
          <w:fldChar w:fldCharType="separate"/>
        </w:r>
        <w:r w:rsidR="0026542C">
          <w:rPr>
            <w:noProof/>
            <w:webHidden/>
          </w:rPr>
          <w:t>29</w:t>
        </w:r>
        <w:r w:rsidR="0026542C">
          <w:rPr>
            <w:noProof/>
            <w:webHidden/>
          </w:rPr>
          <w:fldChar w:fldCharType="end"/>
        </w:r>
      </w:hyperlink>
    </w:p>
    <w:p w14:paraId="032FA877" w14:textId="442EAB8B" w:rsidR="0026542C" w:rsidRDefault="00194466">
      <w:pPr>
        <w:pStyle w:val="Indholdsfortegnelse1"/>
        <w:tabs>
          <w:tab w:val="left" w:pos="440"/>
          <w:tab w:val="right" w:leader="dot" w:pos="9628"/>
        </w:tabs>
        <w:rPr>
          <w:rFonts w:eastAsiaTheme="minorEastAsia" w:cstheme="minorBidi"/>
          <w:b w:val="0"/>
          <w:bCs w:val="0"/>
          <w:caps w:val="0"/>
          <w:noProof/>
          <w:sz w:val="22"/>
          <w:szCs w:val="22"/>
          <w:lang w:eastAsia="da-DK"/>
        </w:rPr>
      </w:pPr>
      <w:hyperlink w:anchor="_Toc73095954" w:history="1">
        <w:r w:rsidR="0026542C" w:rsidRPr="00CF513F">
          <w:rPr>
            <w:rStyle w:val="Hyperlink"/>
            <w:noProof/>
          </w:rPr>
          <w:t>9.</w:t>
        </w:r>
        <w:r w:rsidR="0026542C">
          <w:rPr>
            <w:rFonts w:eastAsiaTheme="minorEastAsia" w:cstheme="minorBidi"/>
            <w:b w:val="0"/>
            <w:bCs w:val="0"/>
            <w:caps w:val="0"/>
            <w:noProof/>
            <w:sz w:val="22"/>
            <w:szCs w:val="22"/>
            <w:lang w:eastAsia="da-DK"/>
          </w:rPr>
          <w:tab/>
        </w:r>
        <w:r w:rsidR="0026542C" w:rsidRPr="00CF513F">
          <w:rPr>
            <w:rStyle w:val="Hyperlink"/>
            <w:noProof/>
          </w:rPr>
          <w:t>Methods udvidet</w:t>
        </w:r>
        <w:r w:rsidR="0026542C">
          <w:rPr>
            <w:noProof/>
            <w:webHidden/>
          </w:rPr>
          <w:tab/>
        </w:r>
        <w:r w:rsidR="0026542C">
          <w:rPr>
            <w:noProof/>
            <w:webHidden/>
          </w:rPr>
          <w:fldChar w:fldCharType="begin"/>
        </w:r>
        <w:r w:rsidR="0026542C">
          <w:rPr>
            <w:noProof/>
            <w:webHidden/>
          </w:rPr>
          <w:instrText xml:space="preserve"> PAGEREF _Toc73095954 \h </w:instrText>
        </w:r>
        <w:r w:rsidR="0026542C">
          <w:rPr>
            <w:noProof/>
            <w:webHidden/>
          </w:rPr>
        </w:r>
        <w:r w:rsidR="0026542C">
          <w:rPr>
            <w:noProof/>
            <w:webHidden/>
          </w:rPr>
          <w:fldChar w:fldCharType="separate"/>
        </w:r>
        <w:r w:rsidR="0026542C">
          <w:rPr>
            <w:noProof/>
            <w:webHidden/>
          </w:rPr>
          <w:t>29</w:t>
        </w:r>
        <w:r w:rsidR="0026542C">
          <w:rPr>
            <w:noProof/>
            <w:webHidden/>
          </w:rPr>
          <w:fldChar w:fldCharType="end"/>
        </w:r>
      </w:hyperlink>
    </w:p>
    <w:p w14:paraId="565E88D6" w14:textId="24D66B81"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55" w:history="1">
        <w:r w:rsidR="0026542C" w:rsidRPr="00CF513F">
          <w:rPr>
            <w:rStyle w:val="Hyperlink"/>
            <w:noProof/>
          </w:rPr>
          <w:t>9.1.</w:t>
        </w:r>
        <w:r w:rsidR="0026542C">
          <w:rPr>
            <w:rFonts w:eastAsiaTheme="minorEastAsia" w:cstheme="minorBidi"/>
            <w:smallCaps w:val="0"/>
            <w:noProof/>
            <w:sz w:val="22"/>
            <w:szCs w:val="22"/>
            <w:lang w:eastAsia="da-DK"/>
          </w:rPr>
          <w:tab/>
        </w:r>
        <w:r w:rsidR="0026542C" w:rsidRPr="00CF513F">
          <w:rPr>
            <w:rStyle w:val="Hyperlink"/>
            <w:noProof/>
          </w:rPr>
          <w:t>Parametre</w:t>
        </w:r>
        <w:r w:rsidR="0026542C">
          <w:rPr>
            <w:noProof/>
            <w:webHidden/>
          </w:rPr>
          <w:tab/>
        </w:r>
        <w:r w:rsidR="0026542C">
          <w:rPr>
            <w:noProof/>
            <w:webHidden/>
          </w:rPr>
          <w:fldChar w:fldCharType="begin"/>
        </w:r>
        <w:r w:rsidR="0026542C">
          <w:rPr>
            <w:noProof/>
            <w:webHidden/>
          </w:rPr>
          <w:instrText xml:space="preserve"> PAGEREF _Toc73095955 \h </w:instrText>
        </w:r>
        <w:r w:rsidR="0026542C">
          <w:rPr>
            <w:noProof/>
            <w:webHidden/>
          </w:rPr>
        </w:r>
        <w:r w:rsidR="0026542C">
          <w:rPr>
            <w:noProof/>
            <w:webHidden/>
          </w:rPr>
          <w:fldChar w:fldCharType="separate"/>
        </w:r>
        <w:r w:rsidR="0026542C">
          <w:rPr>
            <w:noProof/>
            <w:webHidden/>
          </w:rPr>
          <w:t>29</w:t>
        </w:r>
        <w:r w:rsidR="0026542C">
          <w:rPr>
            <w:noProof/>
            <w:webHidden/>
          </w:rPr>
          <w:fldChar w:fldCharType="end"/>
        </w:r>
      </w:hyperlink>
    </w:p>
    <w:p w14:paraId="03B46F03" w14:textId="410D6C07"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56" w:history="1">
        <w:r w:rsidR="0026542C" w:rsidRPr="00CF513F">
          <w:rPr>
            <w:rStyle w:val="Hyperlink"/>
            <w:noProof/>
          </w:rPr>
          <w:t>9.2.</w:t>
        </w:r>
        <w:r w:rsidR="0026542C">
          <w:rPr>
            <w:rFonts w:eastAsiaTheme="minorEastAsia" w:cstheme="minorBidi"/>
            <w:smallCaps w:val="0"/>
            <w:noProof/>
            <w:sz w:val="22"/>
            <w:szCs w:val="22"/>
            <w:lang w:eastAsia="da-DK"/>
          </w:rPr>
          <w:tab/>
        </w:r>
        <w:r w:rsidR="0026542C" w:rsidRPr="00CF513F">
          <w:rPr>
            <w:rStyle w:val="Hyperlink"/>
            <w:noProof/>
          </w:rPr>
          <w:t>Opgave: HelloMan udvidelse</w:t>
        </w:r>
        <w:r w:rsidR="0026542C">
          <w:rPr>
            <w:noProof/>
            <w:webHidden/>
          </w:rPr>
          <w:tab/>
        </w:r>
        <w:r w:rsidR="0026542C">
          <w:rPr>
            <w:noProof/>
            <w:webHidden/>
          </w:rPr>
          <w:fldChar w:fldCharType="begin"/>
        </w:r>
        <w:r w:rsidR="0026542C">
          <w:rPr>
            <w:noProof/>
            <w:webHidden/>
          </w:rPr>
          <w:instrText xml:space="preserve"> PAGEREF _Toc73095956 \h </w:instrText>
        </w:r>
        <w:r w:rsidR="0026542C">
          <w:rPr>
            <w:noProof/>
            <w:webHidden/>
          </w:rPr>
        </w:r>
        <w:r w:rsidR="0026542C">
          <w:rPr>
            <w:noProof/>
            <w:webHidden/>
          </w:rPr>
          <w:fldChar w:fldCharType="separate"/>
        </w:r>
        <w:r w:rsidR="0026542C">
          <w:rPr>
            <w:noProof/>
            <w:webHidden/>
          </w:rPr>
          <w:t>30</w:t>
        </w:r>
        <w:r w:rsidR="0026542C">
          <w:rPr>
            <w:noProof/>
            <w:webHidden/>
          </w:rPr>
          <w:fldChar w:fldCharType="end"/>
        </w:r>
      </w:hyperlink>
    </w:p>
    <w:p w14:paraId="3C137479" w14:textId="60F0B06C"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57" w:history="1">
        <w:r w:rsidR="0026542C" w:rsidRPr="00CF513F">
          <w:rPr>
            <w:rStyle w:val="Hyperlink"/>
            <w:noProof/>
          </w:rPr>
          <w:t>9.3.</w:t>
        </w:r>
        <w:r w:rsidR="0026542C">
          <w:rPr>
            <w:rFonts w:eastAsiaTheme="minorEastAsia" w:cstheme="minorBidi"/>
            <w:smallCaps w:val="0"/>
            <w:noProof/>
            <w:sz w:val="22"/>
            <w:szCs w:val="22"/>
            <w:lang w:eastAsia="da-DK"/>
          </w:rPr>
          <w:tab/>
        </w:r>
        <w:r w:rsidR="0026542C" w:rsidRPr="00CF513F">
          <w:rPr>
            <w:rStyle w:val="Hyperlink"/>
            <w:noProof/>
          </w:rPr>
          <w:t>Opgave: method parametre (BMI)</w:t>
        </w:r>
        <w:r w:rsidR="0026542C">
          <w:rPr>
            <w:noProof/>
            <w:webHidden/>
          </w:rPr>
          <w:tab/>
        </w:r>
        <w:r w:rsidR="0026542C">
          <w:rPr>
            <w:noProof/>
            <w:webHidden/>
          </w:rPr>
          <w:fldChar w:fldCharType="begin"/>
        </w:r>
        <w:r w:rsidR="0026542C">
          <w:rPr>
            <w:noProof/>
            <w:webHidden/>
          </w:rPr>
          <w:instrText xml:space="preserve"> PAGEREF _Toc73095957 \h </w:instrText>
        </w:r>
        <w:r w:rsidR="0026542C">
          <w:rPr>
            <w:noProof/>
            <w:webHidden/>
          </w:rPr>
        </w:r>
        <w:r w:rsidR="0026542C">
          <w:rPr>
            <w:noProof/>
            <w:webHidden/>
          </w:rPr>
          <w:fldChar w:fldCharType="separate"/>
        </w:r>
        <w:r w:rsidR="0026542C">
          <w:rPr>
            <w:noProof/>
            <w:webHidden/>
          </w:rPr>
          <w:t>30</w:t>
        </w:r>
        <w:r w:rsidR="0026542C">
          <w:rPr>
            <w:noProof/>
            <w:webHidden/>
          </w:rPr>
          <w:fldChar w:fldCharType="end"/>
        </w:r>
      </w:hyperlink>
    </w:p>
    <w:p w14:paraId="51680A24" w14:textId="0182443C"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58" w:history="1">
        <w:r w:rsidR="0026542C" w:rsidRPr="00CF513F">
          <w:rPr>
            <w:rStyle w:val="Hyperlink"/>
            <w:noProof/>
          </w:rPr>
          <w:t>9.4.</w:t>
        </w:r>
        <w:r w:rsidR="0026542C">
          <w:rPr>
            <w:rFonts w:eastAsiaTheme="minorEastAsia" w:cstheme="minorBidi"/>
            <w:smallCaps w:val="0"/>
            <w:noProof/>
            <w:sz w:val="22"/>
            <w:szCs w:val="22"/>
            <w:lang w:eastAsia="da-DK"/>
          </w:rPr>
          <w:tab/>
        </w:r>
        <w:r w:rsidR="0026542C" w:rsidRPr="00CF513F">
          <w:rPr>
            <w:rStyle w:val="Hyperlink"/>
            <w:noProof/>
          </w:rPr>
          <w:t>Flere parametre (BMI)</w:t>
        </w:r>
        <w:r w:rsidR="0026542C">
          <w:rPr>
            <w:noProof/>
            <w:webHidden/>
          </w:rPr>
          <w:tab/>
        </w:r>
        <w:r w:rsidR="0026542C">
          <w:rPr>
            <w:noProof/>
            <w:webHidden/>
          </w:rPr>
          <w:fldChar w:fldCharType="begin"/>
        </w:r>
        <w:r w:rsidR="0026542C">
          <w:rPr>
            <w:noProof/>
            <w:webHidden/>
          </w:rPr>
          <w:instrText xml:space="preserve"> PAGEREF _Toc73095958 \h </w:instrText>
        </w:r>
        <w:r w:rsidR="0026542C">
          <w:rPr>
            <w:noProof/>
            <w:webHidden/>
          </w:rPr>
        </w:r>
        <w:r w:rsidR="0026542C">
          <w:rPr>
            <w:noProof/>
            <w:webHidden/>
          </w:rPr>
          <w:fldChar w:fldCharType="separate"/>
        </w:r>
        <w:r w:rsidR="0026542C">
          <w:rPr>
            <w:noProof/>
            <w:webHidden/>
          </w:rPr>
          <w:t>30</w:t>
        </w:r>
        <w:r w:rsidR="0026542C">
          <w:rPr>
            <w:noProof/>
            <w:webHidden/>
          </w:rPr>
          <w:fldChar w:fldCharType="end"/>
        </w:r>
      </w:hyperlink>
    </w:p>
    <w:p w14:paraId="1F59EC29" w14:textId="66CAB212"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59" w:history="1">
        <w:r w:rsidR="0026542C" w:rsidRPr="00CF513F">
          <w:rPr>
            <w:rStyle w:val="Hyperlink"/>
            <w:noProof/>
          </w:rPr>
          <w:t>9.5.</w:t>
        </w:r>
        <w:r w:rsidR="0026542C">
          <w:rPr>
            <w:rFonts w:eastAsiaTheme="minorEastAsia" w:cstheme="minorBidi"/>
            <w:smallCaps w:val="0"/>
            <w:noProof/>
            <w:sz w:val="22"/>
            <w:szCs w:val="22"/>
            <w:lang w:eastAsia="da-DK"/>
          </w:rPr>
          <w:tab/>
        </w:r>
        <w:r w:rsidR="0026542C" w:rsidRPr="00CF513F">
          <w:rPr>
            <w:rStyle w:val="Hyperlink"/>
            <w:noProof/>
          </w:rPr>
          <w:t>Returværdi</w:t>
        </w:r>
        <w:r w:rsidR="0026542C">
          <w:rPr>
            <w:noProof/>
            <w:webHidden/>
          </w:rPr>
          <w:tab/>
        </w:r>
        <w:r w:rsidR="0026542C">
          <w:rPr>
            <w:noProof/>
            <w:webHidden/>
          </w:rPr>
          <w:fldChar w:fldCharType="begin"/>
        </w:r>
        <w:r w:rsidR="0026542C">
          <w:rPr>
            <w:noProof/>
            <w:webHidden/>
          </w:rPr>
          <w:instrText xml:space="preserve"> PAGEREF _Toc73095959 \h </w:instrText>
        </w:r>
        <w:r w:rsidR="0026542C">
          <w:rPr>
            <w:noProof/>
            <w:webHidden/>
          </w:rPr>
        </w:r>
        <w:r w:rsidR="0026542C">
          <w:rPr>
            <w:noProof/>
            <w:webHidden/>
          </w:rPr>
          <w:fldChar w:fldCharType="separate"/>
        </w:r>
        <w:r w:rsidR="0026542C">
          <w:rPr>
            <w:noProof/>
            <w:webHidden/>
          </w:rPr>
          <w:t>30</w:t>
        </w:r>
        <w:r w:rsidR="0026542C">
          <w:rPr>
            <w:noProof/>
            <w:webHidden/>
          </w:rPr>
          <w:fldChar w:fldCharType="end"/>
        </w:r>
      </w:hyperlink>
    </w:p>
    <w:p w14:paraId="57C595A5" w14:textId="6C657E8F"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60" w:history="1">
        <w:r w:rsidR="0026542C" w:rsidRPr="00CF513F">
          <w:rPr>
            <w:rStyle w:val="Hyperlink"/>
            <w:noProof/>
          </w:rPr>
          <w:t>9.6.</w:t>
        </w:r>
        <w:r w:rsidR="0026542C">
          <w:rPr>
            <w:rFonts w:eastAsiaTheme="minorEastAsia" w:cstheme="minorBidi"/>
            <w:smallCaps w:val="0"/>
            <w:noProof/>
            <w:sz w:val="22"/>
            <w:szCs w:val="22"/>
            <w:lang w:eastAsia="da-DK"/>
          </w:rPr>
          <w:tab/>
        </w:r>
        <w:r w:rsidR="0026542C" w:rsidRPr="00CF513F">
          <w:rPr>
            <w:rStyle w:val="Hyperlink"/>
            <w:noProof/>
          </w:rPr>
          <w:t>Opgave: BMI funktion</w:t>
        </w:r>
        <w:r w:rsidR="0026542C">
          <w:rPr>
            <w:noProof/>
            <w:webHidden/>
          </w:rPr>
          <w:tab/>
        </w:r>
        <w:r w:rsidR="0026542C">
          <w:rPr>
            <w:noProof/>
            <w:webHidden/>
          </w:rPr>
          <w:fldChar w:fldCharType="begin"/>
        </w:r>
        <w:r w:rsidR="0026542C">
          <w:rPr>
            <w:noProof/>
            <w:webHidden/>
          </w:rPr>
          <w:instrText xml:space="preserve"> PAGEREF _Toc73095960 \h </w:instrText>
        </w:r>
        <w:r w:rsidR="0026542C">
          <w:rPr>
            <w:noProof/>
            <w:webHidden/>
          </w:rPr>
        </w:r>
        <w:r w:rsidR="0026542C">
          <w:rPr>
            <w:noProof/>
            <w:webHidden/>
          </w:rPr>
          <w:fldChar w:fldCharType="separate"/>
        </w:r>
        <w:r w:rsidR="0026542C">
          <w:rPr>
            <w:noProof/>
            <w:webHidden/>
          </w:rPr>
          <w:t>31</w:t>
        </w:r>
        <w:r w:rsidR="0026542C">
          <w:rPr>
            <w:noProof/>
            <w:webHidden/>
          </w:rPr>
          <w:fldChar w:fldCharType="end"/>
        </w:r>
      </w:hyperlink>
    </w:p>
    <w:p w14:paraId="520AAFFC" w14:textId="12E3C9D6" w:rsidR="0026542C" w:rsidRDefault="00194466">
      <w:pPr>
        <w:pStyle w:val="Indholdsfortegnelse2"/>
        <w:tabs>
          <w:tab w:val="left" w:pos="880"/>
          <w:tab w:val="right" w:leader="dot" w:pos="9628"/>
        </w:tabs>
        <w:rPr>
          <w:rFonts w:eastAsiaTheme="minorEastAsia" w:cstheme="minorBidi"/>
          <w:smallCaps w:val="0"/>
          <w:noProof/>
          <w:sz w:val="22"/>
          <w:szCs w:val="22"/>
          <w:lang w:eastAsia="da-DK"/>
        </w:rPr>
      </w:pPr>
      <w:hyperlink w:anchor="_Toc73095961" w:history="1">
        <w:r w:rsidR="0026542C" w:rsidRPr="00CF513F">
          <w:rPr>
            <w:rStyle w:val="Hyperlink"/>
            <w:noProof/>
          </w:rPr>
          <w:t>9.7.</w:t>
        </w:r>
        <w:r w:rsidR="0026542C">
          <w:rPr>
            <w:rFonts w:eastAsiaTheme="minorEastAsia" w:cstheme="minorBidi"/>
            <w:smallCaps w:val="0"/>
            <w:noProof/>
            <w:sz w:val="22"/>
            <w:szCs w:val="22"/>
            <w:lang w:eastAsia="da-DK"/>
          </w:rPr>
          <w:tab/>
        </w:r>
        <w:r w:rsidR="0026542C" w:rsidRPr="00CF513F">
          <w:rPr>
            <w:rStyle w:val="Hyperlink"/>
            <w:noProof/>
          </w:rPr>
          <w:t>Opgave: Rest ved division</w:t>
        </w:r>
        <w:r w:rsidR="0026542C">
          <w:rPr>
            <w:noProof/>
            <w:webHidden/>
          </w:rPr>
          <w:tab/>
        </w:r>
        <w:r w:rsidR="0026542C">
          <w:rPr>
            <w:noProof/>
            <w:webHidden/>
          </w:rPr>
          <w:fldChar w:fldCharType="begin"/>
        </w:r>
        <w:r w:rsidR="0026542C">
          <w:rPr>
            <w:noProof/>
            <w:webHidden/>
          </w:rPr>
          <w:instrText xml:space="preserve"> PAGEREF _Toc73095961 \h </w:instrText>
        </w:r>
        <w:r w:rsidR="0026542C">
          <w:rPr>
            <w:noProof/>
            <w:webHidden/>
          </w:rPr>
        </w:r>
        <w:r w:rsidR="0026542C">
          <w:rPr>
            <w:noProof/>
            <w:webHidden/>
          </w:rPr>
          <w:fldChar w:fldCharType="separate"/>
        </w:r>
        <w:r w:rsidR="0026542C">
          <w:rPr>
            <w:noProof/>
            <w:webHidden/>
          </w:rPr>
          <w:t>31</w:t>
        </w:r>
        <w:r w:rsidR="0026542C">
          <w:rPr>
            <w:noProof/>
            <w:webHidden/>
          </w:rPr>
          <w:fldChar w:fldCharType="end"/>
        </w:r>
      </w:hyperlink>
    </w:p>
    <w:p w14:paraId="2FAD444B" w14:textId="399F918A" w:rsidR="009F7C47" w:rsidRDefault="009F7C47" w:rsidP="009F7C47">
      <w:pPr>
        <w:pStyle w:val="Overskrift1"/>
        <w:numPr>
          <w:ilvl w:val="0"/>
          <w:numId w:val="0"/>
        </w:numPr>
        <w:ind w:left="454" w:hanging="454"/>
      </w:pPr>
      <w:r>
        <w:fldChar w:fldCharType="end"/>
      </w:r>
    </w:p>
    <w:p w14:paraId="2521C248" w14:textId="77777777" w:rsidR="009F7C47" w:rsidRDefault="009F7C47" w:rsidP="009F7C47">
      <w:pPr>
        <w:rPr>
          <w:rFonts w:asciiTheme="majorHAnsi" w:eastAsiaTheme="majorEastAsia" w:hAnsiTheme="majorHAnsi" w:cstheme="majorBidi"/>
          <w:color w:val="0F7D3F"/>
          <w:sz w:val="32"/>
          <w:szCs w:val="32"/>
        </w:rPr>
      </w:pPr>
      <w:r>
        <w:br w:type="page"/>
      </w:r>
    </w:p>
    <w:p w14:paraId="1B271BDD" w14:textId="77777777" w:rsidR="009F7C47" w:rsidRDefault="009F7C47" w:rsidP="009F7C47">
      <w:pPr>
        <w:pStyle w:val="Overskrift1"/>
        <w:numPr>
          <w:ilvl w:val="0"/>
          <w:numId w:val="0"/>
        </w:numPr>
        <w:ind w:left="454" w:hanging="454"/>
      </w:pPr>
    </w:p>
    <w:p w14:paraId="4664A4FF" w14:textId="77777777" w:rsidR="009F7C47" w:rsidRDefault="009F7C47" w:rsidP="009F7C47">
      <w:pPr>
        <w:pStyle w:val="Overskrift1"/>
        <w:numPr>
          <w:ilvl w:val="0"/>
          <w:numId w:val="1"/>
        </w:numPr>
        <w:ind w:left="454" w:hanging="454"/>
      </w:pPr>
      <w:bookmarkStart w:id="2" w:name="_Toc73095892"/>
      <w:r>
        <w:t>Introduktion</w:t>
      </w:r>
      <w:bookmarkEnd w:id="0"/>
      <w:bookmarkEnd w:id="1"/>
      <w:bookmarkEnd w:id="2"/>
    </w:p>
    <w:p w14:paraId="1E1A9335" w14:textId="77777777" w:rsidR="009F7C47" w:rsidRDefault="009F7C47" w:rsidP="009F7C47">
      <w:r>
        <w:t>For at kunne komme i gang med programmering, skal man kende de forskellige instruktioner C# forstår. I dette dokument skal vi arbejde med de mest basale instruktioner i programmering, instruktioner der findes i alle almindelige programmeringssprog (imperative sprog).</w:t>
      </w:r>
    </w:p>
    <w:p w14:paraId="7C8E1BD6" w14:textId="77777777" w:rsidR="009F7C47" w:rsidRDefault="009F7C47" w:rsidP="009F7C47">
      <w:pPr>
        <w:pStyle w:val="Overskrift2"/>
        <w:numPr>
          <w:ilvl w:val="1"/>
          <w:numId w:val="1"/>
        </w:numPr>
        <w:ind w:left="567" w:hanging="567"/>
      </w:pPr>
      <w:bookmarkStart w:id="3" w:name="_Toc529291045"/>
      <w:bookmarkStart w:id="4" w:name="_Toc529291094"/>
      <w:bookmarkStart w:id="5" w:name="_Toc73095893"/>
      <w:r>
        <w:t>Hvad skal vi lære</w:t>
      </w:r>
      <w:bookmarkEnd w:id="3"/>
      <w:bookmarkEnd w:id="4"/>
      <w:bookmarkEnd w:id="5"/>
    </w:p>
    <w:p w14:paraId="72CEDACC" w14:textId="77777777" w:rsidR="009F7C47" w:rsidRDefault="009F7C47" w:rsidP="009F7C47">
      <w:pPr>
        <w:pStyle w:val="Listeafsnit"/>
        <w:keepNext/>
        <w:numPr>
          <w:ilvl w:val="0"/>
          <w:numId w:val="3"/>
        </w:numPr>
        <w:pBdr>
          <w:top w:val="single" w:sz="12" w:space="1" w:color="3D603F"/>
          <w:left w:val="single" w:sz="12" w:space="4" w:color="3D603F"/>
          <w:bottom w:val="single" w:sz="12" w:space="1" w:color="3D603F"/>
          <w:right w:val="single" w:sz="12" w:space="0" w:color="3D603F"/>
        </w:pBdr>
        <w:spacing w:before="120" w:after="40"/>
        <w:ind w:left="1418" w:right="1134" w:hanging="425"/>
        <w:contextualSpacing w:val="0"/>
      </w:pPr>
      <w:r>
        <w:t>Vi skal lære at gemme værdier (f.eks. tal eller tekster) i variabler og ændre i dem.</w:t>
      </w:r>
    </w:p>
    <w:p w14:paraId="04ACC045" w14:textId="77777777" w:rsidR="009F7C47" w:rsidRDefault="009F7C47" w:rsidP="009F7C47">
      <w:pPr>
        <w:pStyle w:val="Listeafsnit"/>
        <w:keepNext/>
        <w:numPr>
          <w:ilvl w:val="0"/>
          <w:numId w:val="3"/>
        </w:numPr>
        <w:pBdr>
          <w:top w:val="single" w:sz="12" w:space="1" w:color="3D603F"/>
          <w:left w:val="single" w:sz="12" w:space="4" w:color="3D603F"/>
          <w:bottom w:val="single" w:sz="12" w:space="1" w:color="3D603F"/>
          <w:right w:val="single" w:sz="12" w:space="0" w:color="3D603F"/>
        </w:pBdr>
        <w:ind w:left="1418" w:right="1134" w:hanging="425"/>
      </w:pPr>
      <w:r>
        <w:t>Vi skal lære at lade programmet udføre forskellige handlinger baseret på om en betingelse er sand eller falsk.</w:t>
      </w:r>
    </w:p>
    <w:p w14:paraId="7258C9CA" w14:textId="77777777" w:rsidR="009F7C47" w:rsidRDefault="009F7C47" w:rsidP="009F7C47">
      <w:pPr>
        <w:pStyle w:val="Listeafsnit"/>
        <w:keepNext/>
        <w:numPr>
          <w:ilvl w:val="0"/>
          <w:numId w:val="3"/>
        </w:numPr>
        <w:pBdr>
          <w:top w:val="single" w:sz="12" w:space="1" w:color="3D603F"/>
          <w:left w:val="single" w:sz="12" w:space="4" w:color="3D603F"/>
          <w:bottom w:val="single" w:sz="12" w:space="1" w:color="3D603F"/>
          <w:right w:val="single" w:sz="12" w:space="0" w:color="3D603F"/>
        </w:pBdr>
        <w:ind w:left="1418" w:right="1134" w:hanging="425"/>
      </w:pPr>
      <w:r>
        <w:t>Vi skal lære at lave løkker der kan få programmet til at foretage samme operation flere gange indtil den samlede opgave er løst.</w:t>
      </w:r>
    </w:p>
    <w:p w14:paraId="53424976" w14:textId="77777777" w:rsidR="009F7C47" w:rsidRDefault="009F7C47" w:rsidP="009F7C47">
      <w:r>
        <w:t>Dokumentet her er opbygget sådan at der skiftevis er forklaringer C# instruktioner og opgaver i at bruge dem. Hvis man tænker man godt ved det der står i forklaringerne, kan man springe direkte til opgaverne – kan man løse opgaverne, har man også forstået forklaringerne.</w:t>
      </w:r>
    </w:p>
    <w:p w14:paraId="3109101B" w14:textId="77777777" w:rsidR="009F7C47" w:rsidRDefault="009F7C47" w:rsidP="009F7C47">
      <w:r>
        <w:t>I princippet er der tale om forskellige opgaver som kunne løses ved at oprette et nyt projekt hver gang. Det anbefales dog at løse alle opgaverne her i det samme projekt sådan at man ikke får opbygget en stor mængde af små ubrugelige projekter – det vil være nemmere at have ét projekt man skal kigge i hvis man lige skal undersøge hvordan det nu var man f.eks. lavede en betingelse eller en løkke.</w:t>
      </w:r>
    </w:p>
    <w:p w14:paraId="43BBA64A" w14:textId="77777777" w:rsidR="009F7C47" w:rsidRDefault="009F7C47" w:rsidP="009F7C47">
      <w:pPr>
        <w:pStyle w:val="Overskrift2"/>
        <w:numPr>
          <w:ilvl w:val="1"/>
          <w:numId w:val="1"/>
        </w:numPr>
        <w:ind w:left="567" w:hanging="567"/>
      </w:pPr>
      <w:bookmarkStart w:id="6" w:name="_Toc529291046"/>
      <w:bookmarkStart w:id="7" w:name="_Toc529291095"/>
      <w:bookmarkStart w:id="8" w:name="_Toc73095894"/>
      <w:r>
        <w:t>Rammer</w:t>
      </w:r>
      <w:bookmarkEnd w:id="6"/>
      <w:bookmarkEnd w:id="7"/>
      <w:bookmarkEnd w:id="8"/>
    </w:p>
    <w:p w14:paraId="10E72D7E" w14:textId="77777777" w:rsidR="009F7C47" w:rsidRDefault="009F7C47" w:rsidP="009F7C47">
      <w:r>
        <w:t>I dette dokument om basal programmering benyttes rammer for at fremhæve nogle dele, oftest eksempler. Der benyttes rammer i to farver, grøn og rød. Den grønne ramme bruges til at vise C#-kode, den røde til at vise hvad der kommer ud på skærmen.</w:t>
      </w:r>
    </w:p>
    <w:p w14:paraId="0FC8EEA1" w14:textId="77777777" w:rsidR="009F7C47" w:rsidRDefault="009F7C47" w:rsidP="009F7C47">
      <w:r>
        <w:t>Kode i grøn ramme:</w:t>
      </w:r>
    </w:p>
    <w:p w14:paraId="2A773E47" w14:textId="77777777" w:rsidR="009F7C47" w:rsidRPr="00747395" w:rsidRDefault="009F7C47" w:rsidP="008E1C80">
      <w:pPr>
        <w:pStyle w:val="Kode"/>
      </w:pPr>
      <w:r w:rsidRPr="00747395">
        <w:t>// Dette er en C# kommentar</w:t>
      </w:r>
    </w:p>
    <w:p w14:paraId="3B9CEE94" w14:textId="77777777" w:rsidR="009F7C47" w:rsidRDefault="009F7C47" w:rsidP="0026542C">
      <w:pPr>
        <w:spacing w:before="120" w:after="40"/>
        <w:rPr>
          <w:noProof/>
        </w:rPr>
      </w:pPr>
      <w:r>
        <w:rPr>
          <w:noProof/>
        </w:rPr>
        <w:t>Kode i rød ramme:</w:t>
      </w:r>
    </w:p>
    <w:p w14:paraId="0E7973DE" w14:textId="77777777" w:rsidR="009F7C47" w:rsidRPr="003D0C32" w:rsidRDefault="009F7C47" w:rsidP="0026542C">
      <w:pPr>
        <w:pStyle w:val="Kode"/>
        <w:pBdr>
          <w:top w:val="single" w:sz="12" w:space="1" w:color="7D3F0F"/>
          <w:left w:val="single" w:sz="12" w:space="4" w:color="7D3F0F"/>
          <w:bottom w:val="single" w:sz="12" w:space="1" w:color="7D3F0F"/>
          <w:right w:val="single" w:sz="12" w:space="0" w:color="7D3F0F"/>
        </w:pBdr>
      </w:pPr>
      <w:r>
        <w:t>Dette er hvad der sker på skærmen.</w:t>
      </w:r>
    </w:p>
    <w:p w14:paraId="645EC5CA" w14:textId="77777777" w:rsidR="009F7C47" w:rsidRDefault="009F7C47" w:rsidP="0026542C">
      <w:pPr>
        <w:pStyle w:val="Overskrift2"/>
        <w:numPr>
          <w:ilvl w:val="1"/>
          <w:numId w:val="1"/>
        </w:numPr>
        <w:spacing w:before="160"/>
        <w:ind w:left="567" w:hanging="567"/>
      </w:pPr>
      <w:bookmarkStart w:id="9" w:name="_Toc529291047"/>
      <w:bookmarkStart w:id="10" w:name="_Toc529291096"/>
      <w:bookmarkStart w:id="11" w:name="_Toc73095895"/>
      <w:r>
        <w:t>Skal jeg læse alt det?</w:t>
      </w:r>
      <w:bookmarkEnd w:id="9"/>
      <w:bookmarkEnd w:id="10"/>
      <w:bookmarkEnd w:id="11"/>
    </w:p>
    <w:p w14:paraId="22D6D4CA" w14:textId="77777777" w:rsidR="009F7C47" w:rsidRDefault="009F7C47" w:rsidP="009F7C47">
      <w:r>
        <w:t>Der er en del tekst her i dokumentet. Hensigten er at man skal kunne finde alle de oplysninger man har brug for. Nogle gange er meget af teksten sikkert overflødig fordi du godt ved det i forvejen, eller fordi du godt kan gennemskue det ud fra eksemplerne.</w:t>
      </w:r>
    </w:p>
    <w:p w14:paraId="26AE0D45" w14:textId="77777777" w:rsidR="009F7C47" w:rsidRDefault="009F7C47" w:rsidP="009F7C47">
      <w:r>
        <w:t>Hvis du umiddelbart kan forstå eksemplerne og løse opgaverne, er der ikke nogen grund til at læse teksten, så forstår du det godt.</w:t>
      </w:r>
    </w:p>
    <w:p w14:paraId="7E3FD945" w14:textId="0EB35DA6" w:rsidR="009F7C47" w:rsidRDefault="001405E5" w:rsidP="009F7C47">
      <w:pPr>
        <w:keepNext/>
      </w:pPr>
      <w:r>
        <w:t xml:space="preserve">Hvis du undervejs kører lidt træt i denne vejledning, </w:t>
      </w:r>
      <w:r w:rsidR="009F7C47">
        <w:t xml:space="preserve">findes </w:t>
      </w:r>
      <w:r>
        <w:t xml:space="preserve">der også </w:t>
      </w:r>
      <w:r w:rsidR="009F7C47">
        <w:t xml:space="preserve">en del online-materiale om programmering. Det kan nogle gange være en hjælp at følge en online </w:t>
      </w:r>
      <w:r w:rsidR="009F7C47" w:rsidRPr="00194466">
        <w:t>tutorial</w:t>
      </w:r>
      <w:r w:rsidR="009F7C47">
        <w:t>.</w:t>
      </w:r>
      <w:r>
        <w:t xml:space="preserve"> Snak med din underviser om </w:t>
      </w:r>
      <w:r>
        <w:lastRenderedPageBreak/>
        <w:t>det kunne være bedre for dig at prøve noget online materiale. Onlinemateriale kan du selv s</w:t>
      </w:r>
      <w:r w:rsidR="009F7C47">
        <w:t>øg</w:t>
      </w:r>
      <w:r>
        <w:t>e</w:t>
      </w:r>
      <w:r w:rsidR="009F7C47">
        <w:t xml:space="preserve"> på nettet, eller</w:t>
      </w:r>
      <w:r>
        <w:t xml:space="preserve">s er der nogle eksempler på </w:t>
      </w:r>
      <w:r w:rsidR="009F7C47">
        <w:t xml:space="preserve">materiale her: </w:t>
      </w:r>
    </w:p>
    <w:p w14:paraId="727F17A9" w14:textId="77777777" w:rsidR="009F7C47" w:rsidRDefault="00194466" w:rsidP="009F7C47">
      <w:hyperlink r:id="rId11" w:history="1">
        <w:r w:rsidR="009F7C47" w:rsidRPr="00A65E15">
          <w:rPr>
            <w:rStyle w:val="Hyperlink"/>
          </w:rPr>
          <w:t>Eksempler på online-materiale om grundlæggende programmering.</w:t>
        </w:r>
      </w:hyperlink>
    </w:p>
    <w:p w14:paraId="10BBA84E" w14:textId="77777777" w:rsidR="009F7C47" w:rsidRDefault="009F7C47" w:rsidP="009F7C47">
      <w:pPr>
        <w:pStyle w:val="Overskrift2"/>
        <w:numPr>
          <w:ilvl w:val="1"/>
          <w:numId w:val="1"/>
        </w:numPr>
        <w:ind w:left="567" w:hanging="567"/>
      </w:pPr>
      <w:bookmarkStart w:id="12" w:name="_Toc529291048"/>
      <w:bookmarkStart w:id="13" w:name="_Toc529291097"/>
      <w:bookmarkStart w:id="14" w:name="_Toc73095896"/>
      <w:r>
        <w:t>Skal jeg løse alle opgaver i dokumentet?</w:t>
      </w:r>
      <w:bookmarkEnd w:id="12"/>
      <w:bookmarkEnd w:id="13"/>
      <w:bookmarkEnd w:id="14"/>
    </w:p>
    <w:p w14:paraId="0A348032" w14:textId="77777777" w:rsidR="009F7C47" w:rsidRDefault="009F7C47" w:rsidP="009F7C47">
      <w:r>
        <w:t>Som udgangspunkt: Ja. Men spørg din lærer, måske kan det give god mening at springe en enkelt opgave over.</w:t>
      </w:r>
    </w:p>
    <w:p w14:paraId="1B26B90F" w14:textId="77777777" w:rsidR="009F7C47" w:rsidRDefault="009F7C47" w:rsidP="009F7C47">
      <w:r>
        <w:t>Hvis du tænker opgaverne er meget nemme, kan det godt være du lige skal spørge din underviser om ikke du skal have noget der er sværere. På den anden side, hvis opgaven er nem, så kan du også hurtigt løse den, og måske var der noget i opgaven du ikke tænkte på før du kom i gang med at løse den.</w:t>
      </w:r>
    </w:p>
    <w:p w14:paraId="37964573" w14:textId="77777777" w:rsidR="009F7C47" w:rsidRPr="00642437" w:rsidRDefault="009F7C47" w:rsidP="009F7C47">
      <w:r>
        <w:t xml:space="preserve">Hvis opgaven er svær, så få hjælp. Spørg din lærer eller en af de andre elever. </w:t>
      </w:r>
    </w:p>
    <w:p w14:paraId="1AF30DD1" w14:textId="77777777" w:rsidR="009F7C47" w:rsidRDefault="009F7C47" w:rsidP="009F7C47">
      <w:pPr>
        <w:pStyle w:val="Overskrift2"/>
        <w:numPr>
          <w:ilvl w:val="1"/>
          <w:numId w:val="1"/>
        </w:numPr>
        <w:ind w:left="567" w:hanging="567"/>
      </w:pPr>
      <w:bookmarkStart w:id="15" w:name="_Toc529291049"/>
      <w:bookmarkStart w:id="16" w:name="_Toc529291098"/>
      <w:bookmarkStart w:id="17" w:name="_Toc73095897"/>
      <w:r>
        <w:t>Oversigter over begreber</w:t>
      </w:r>
      <w:bookmarkEnd w:id="15"/>
      <w:bookmarkEnd w:id="16"/>
      <w:r>
        <w:t xml:space="preserve"> og basal </w:t>
      </w:r>
      <w:r w:rsidRPr="00194466">
        <w:t>syntax</w:t>
      </w:r>
      <w:bookmarkEnd w:id="17"/>
    </w:p>
    <w:p w14:paraId="7965D7E0" w14:textId="77777777" w:rsidR="009F7C47" w:rsidRDefault="009F7C47" w:rsidP="009F7C47">
      <w:r>
        <w:t>Vi kommer ikke omkring alt i C# i dette dokument, kun det basale for at komme i gang med at programmere, de emner vi mangler vil vi lære efterhånden som vi får behov for det.</w:t>
      </w:r>
    </w:p>
    <w:p w14:paraId="53179B1E" w14:textId="77777777" w:rsidR="009F7C47" w:rsidRDefault="009F7C47" w:rsidP="009F7C47">
      <w:r>
        <w:t xml:space="preserve">Jeg har lavet en oversigt over forskellige begreber i C# og samlet dem i et dokument. Hvis du støder på begreber der forvirrer dig, kan du måske finde en kort beskrivelse ved at følge dette </w:t>
      </w:r>
      <w:hyperlink r:id="rId12" w:history="1">
        <w:r>
          <w:rPr>
            <w:rStyle w:val="Hyperlink"/>
          </w:rPr>
          <w:t>link til C-</w:t>
        </w:r>
        <w:r w:rsidRPr="00194466">
          <w:rPr>
            <w:rStyle w:val="Hyperlink"/>
          </w:rPr>
          <w:t>sharp</w:t>
        </w:r>
        <w:r>
          <w:rPr>
            <w:rStyle w:val="Hyperlink"/>
          </w:rPr>
          <w:t xml:space="preserve"> begreber</w:t>
        </w:r>
      </w:hyperlink>
      <w:r>
        <w:t>.</w:t>
      </w:r>
    </w:p>
    <w:p w14:paraId="4BA6B9B8" w14:textId="77777777" w:rsidR="009F7C47" w:rsidRDefault="009F7C47" w:rsidP="009F7C47">
      <w:r>
        <w:t>Når man skal skrive noget C#-</w:t>
      </w:r>
      <w:r w:rsidRPr="00194466">
        <w:t>syntax</w:t>
      </w:r>
      <w:r>
        <w:t xml:space="preserve"> kan man ikke altid huske hvad der skal skrives hvor. I dokumentet </w:t>
      </w:r>
      <w:hyperlink r:id="rId13" w:history="1">
        <w:r w:rsidRPr="00C56FEF">
          <w:rPr>
            <w:rStyle w:val="Hyperlink"/>
          </w:rPr>
          <w:t>Erklæringer i C-</w:t>
        </w:r>
        <w:r w:rsidRPr="00194466">
          <w:rPr>
            <w:rStyle w:val="Hyperlink"/>
          </w:rPr>
          <w:t>sharp</w:t>
        </w:r>
      </w:hyperlink>
      <w:r>
        <w:t xml:space="preserve"> kan man finde præcise angivelser af hvordan man bruger de mest almindelige C# konstruktioner.</w:t>
      </w:r>
    </w:p>
    <w:p w14:paraId="562FB04B" w14:textId="77777777" w:rsidR="009F7C47" w:rsidRDefault="009F7C47" w:rsidP="009F7C47">
      <w:pPr>
        <w:pStyle w:val="Overskrift1"/>
        <w:numPr>
          <w:ilvl w:val="0"/>
          <w:numId w:val="1"/>
        </w:numPr>
        <w:ind w:left="454" w:hanging="454"/>
      </w:pPr>
      <w:bookmarkStart w:id="18" w:name="_Toc529291050"/>
      <w:bookmarkStart w:id="19" w:name="_Toc529291099"/>
      <w:bookmarkStart w:id="20" w:name="_Ref11237691"/>
      <w:bookmarkStart w:id="21" w:name="_Toc73095898"/>
      <w:r>
        <w:t>Methods</w:t>
      </w:r>
      <w:bookmarkEnd w:id="18"/>
      <w:bookmarkEnd w:id="19"/>
      <w:r>
        <w:t xml:space="preserve"> grundlæggende</w:t>
      </w:r>
      <w:bookmarkEnd w:id="20"/>
      <w:bookmarkEnd w:id="21"/>
    </w:p>
    <w:p w14:paraId="7E8B0F06" w14:textId="77777777" w:rsidR="009F7C47" w:rsidRDefault="009F7C47" w:rsidP="009F7C47">
      <w:r>
        <w:t xml:space="preserve">Methods er et ret omfattende begreb som vi ikke skal lære alt om endnu. Men da vi allerede har lavet vores første </w:t>
      </w:r>
      <w:r w:rsidRPr="00194466">
        <w:t>method</w:t>
      </w:r>
      <w:r>
        <w:t xml:space="preserve"> bare ved at oprette et projekt og i opgaverne nedenfor kommer til at lave flere, bliver vi nødt til at vide lidt om hvad det er for noget. Methods er som navnet antyder en metode til at gøre et eller andet (i andre sprog kaldes de også en procedure eller en funktion). Det vil sige at hver gang man vil have gjort et eller andet, så kan man </w:t>
      </w:r>
      <w:r>
        <w:rPr>
          <w:i/>
        </w:rPr>
        <w:t>kalde</w:t>
      </w:r>
      <w:r>
        <w:t xml:space="preserve"> denne </w:t>
      </w:r>
      <w:r w:rsidRPr="00194466">
        <w:t>method</w:t>
      </w:r>
      <w:r>
        <w:t xml:space="preserve"> i stedet for at skrive noget kode der gør det samme. Det er med andre ord en måde at undgå at skulle skrive det samme kode igen og igen. Hvis du har hørt begrebet </w:t>
      </w:r>
      <w:r w:rsidRPr="008F09DE">
        <w:t>procedurel</w:t>
      </w:r>
      <w:r>
        <w:t xml:space="preserve"> programmering, så henviser betegnelsen til det at benytte procedurer (som i C# kaldes </w:t>
      </w:r>
      <w:r w:rsidRPr="00194466">
        <w:t>methods</w:t>
      </w:r>
      <w:r>
        <w:t>) til at håndtere grupper af kode man gerne vil have udført flere gange.</w:t>
      </w:r>
    </w:p>
    <w:p w14:paraId="37CC5AF5" w14:textId="0F69A008" w:rsidR="009F7C47" w:rsidRDefault="009F7C47" w:rsidP="00C20C24">
      <w:pPr>
        <w:keepNext/>
        <w:spacing w:before="120"/>
        <w:rPr>
          <w:noProof/>
        </w:rPr>
      </w:pPr>
      <w:r>
        <w:t xml:space="preserve">Som nævnt, har vi allerede lavet én </w:t>
      </w:r>
      <w:r w:rsidRPr="00194466">
        <w:t>method</w:t>
      </w:r>
      <w:r>
        <w:t xml:space="preserve">, det er den der hedder </w:t>
      </w:r>
      <w:r w:rsidRPr="00C20C24">
        <w:rPr>
          <w:rFonts w:ascii="Consolas" w:hAnsi="Consolas" w:cs="Consolas"/>
          <w:noProof/>
          <w:color w:val="000000"/>
          <w:sz w:val="20"/>
          <w:szCs w:val="19"/>
        </w:rPr>
        <w:t>Main</w:t>
      </w:r>
      <w:r>
        <w:t xml:space="preserve">. </w:t>
      </w:r>
      <w:r w:rsidRPr="004D161C">
        <w:rPr>
          <w:noProof/>
        </w:rPr>
        <w:t xml:space="preserve"> </w:t>
      </w:r>
      <w:r w:rsidR="00C20C24">
        <w:rPr>
          <w:noProof/>
        </w:rPr>
        <w:t>M</w:t>
      </w:r>
      <w:r>
        <w:rPr>
          <w:noProof/>
        </w:rPr>
        <w:t xml:space="preserve">etoden </w:t>
      </w:r>
      <w:r w:rsidR="00C20C24" w:rsidRPr="00C20C24">
        <w:rPr>
          <w:rFonts w:ascii="Consolas" w:hAnsi="Consolas" w:cs="Consolas"/>
          <w:noProof/>
          <w:color w:val="000000"/>
          <w:sz w:val="20"/>
          <w:szCs w:val="19"/>
        </w:rPr>
        <w:t>Main</w:t>
      </w:r>
      <w:r w:rsidR="00C20C24">
        <w:rPr>
          <w:noProof/>
        </w:rPr>
        <w:t xml:space="preserve"> </w:t>
      </w:r>
      <w:r>
        <w:rPr>
          <w:noProof/>
        </w:rPr>
        <w:t>kaldes automatisk når programmet startes.</w:t>
      </w:r>
    </w:p>
    <w:p w14:paraId="35CA338F"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14:paraId="2928C486"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1C081EC6"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Console.WriteLine(</w:t>
      </w:r>
      <w:r>
        <w:rPr>
          <w:rFonts w:ascii="Consolas" w:hAnsi="Consolas" w:cs="Consolas"/>
          <w:noProof/>
          <w:color w:val="000000"/>
        </w:rPr>
        <w:t>"</w:t>
      </w:r>
      <w:r>
        <w:rPr>
          <w:rFonts w:ascii="Consolas" w:hAnsi="Consolas" w:cs="Consolas"/>
          <w:noProof/>
          <w:color w:val="000000"/>
          <w:sz w:val="19"/>
          <w:szCs w:val="19"/>
        </w:rPr>
        <w:t>Hello world</w:t>
      </w:r>
      <w:r>
        <w:rPr>
          <w:rFonts w:ascii="Consolas" w:hAnsi="Consolas" w:cs="Consolas"/>
          <w:noProof/>
          <w:color w:val="000000"/>
        </w:rPr>
        <w:t>"</w:t>
      </w:r>
      <w:r>
        <w:rPr>
          <w:rFonts w:ascii="Consolas" w:hAnsi="Consolas" w:cs="Consolas"/>
          <w:noProof/>
          <w:color w:val="000000"/>
          <w:sz w:val="19"/>
          <w:szCs w:val="19"/>
        </w:rPr>
        <w:t>);</w:t>
      </w:r>
    </w:p>
    <w:p w14:paraId="7E916073" w14:textId="1CB79123" w:rsidR="009F7C47" w:rsidDel="00FA4D1A"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del w:id="22" w:author="Claus Schneider" w:date="2021-05-26T11:16:00Z"/>
          <w:rFonts w:ascii="Consolas" w:hAnsi="Consolas" w:cs="Consolas"/>
          <w:noProof/>
          <w:color w:val="000000"/>
          <w:sz w:val="19"/>
          <w:szCs w:val="19"/>
        </w:rPr>
      </w:pPr>
      <w:del w:id="23" w:author="Claus Schneider" w:date="2021-05-26T11:16:00Z">
        <w:r w:rsidDel="00FA4D1A">
          <w:rPr>
            <w:rFonts w:ascii="Consolas" w:hAnsi="Consolas" w:cs="Consolas"/>
            <w:noProof/>
            <w:color w:val="000000"/>
            <w:sz w:val="19"/>
            <w:szCs w:val="19"/>
          </w:rPr>
          <w:delText xml:space="preserve">    Console.ReadLine();</w:delText>
        </w:r>
      </w:del>
    </w:p>
    <w:p w14:paraId="2A2E29C5"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48052622" w14:textId="77777777" w:rsidR="009F7C47" w:rsidRDefault="009F7C47" w:rsidP="009F7C47">
      <w:pPr>
        <w:spacing w:before="120"/>
        <w:rPr>
          <w:noProof/>
        </w:rPr>
      </w:pPr>
      <w:r>
        <w:rPr>
          <w:noProof/>
        </w:rPr>
        <w:t xml:space="preserve">Da det er en console application er metoden </w:t>
      </w:r>
      <w:r w:rsidRPr="00C20C24">
        <w:rPr>
          <w:rFonts w:ascii="Consolas" w:hAnsi="Consolas" w:cs="Consolas"/>
          <w:noProof/>
          <w:color w:val="000000"/>
          <w:sz w:val="20"/>
          <w:szCs w:val="19"/>
        </w:rPr>
        <w:t>static</w:t>
      </w:r>
      <w:r>
        <w:rPr>
          <w:noProof/>
        </w:rPr>
        <w:t xml:space="preserve">, hvilket fremgår af ordet </w:t>
      </w:r>
      <w:r w:rsidRPr="00C20C24">
        <w:rPr>
          <w:rFonts w:ascii="Consolas" w:hAnsi="Consolas" w:cs="Consolas"/>
          <w:noProof/>
          <w:color w:val="000000"/>
          <w:sz w:val="20"/>
          <w:szCs w:val="19"/>
        </w:rPr>
        <w:t>static</w:t>
      </w:r>
      <w:r>
        <w:rPr>
          <w:noProof/>
        </w:rPr>
        <w:t xml:space="preserve"> i koden. De metoder du opretter i forbindelse med opgaverne i dette dokument skal også være </w:t>
      </w:r>
      <w:r w:rsidRPr="00C20C24">
        <w:rPr>
          <w:rFonts w:ascii="Consolas" w:hAnsi="Consolas" w:cs="Consolas"/>
          <w:noProof/>
          <w:color w:val="000000"/>
          <w:sz w:val="20"/>
          <w:szCs w:val="19"/>
        </w:rPr>
        <w:t>static</w:t>
      </w:r>
      <w:r>
        <w:rPr>
          <w:noProof/>
        </w:rPr>
        <w:t>.</w:t>
      </w:r>
    </w:p>
    <w:p w14:paraId="0894CFB4" w14:textId="77777777" w:rsidR="009F7C47" w:rsidRDefault="009F7C47" w:rsidP="009F7C47">
      <w:pPr>
        <w:spacing w:before="120"/>
        <w:rPr>
          <w:noProof/>
        </w:rPr>
      </w:pPr>
      <w:r>
        <w:rPr>
          <w:noProof/>
        </w:rPr>
        <w:lastRenderedPageBreak/>
        <w:t>Ordet void betyder at metoden ikke sender information tilbage. Med mindre du får andet at vide, skal dine metoder også være void i opgaverne i dette dokument.</w:t>
      </w:r>
    </w:p>
    <w:p w14:paraId="4FF0EEB4" w14:textId="77777777" w:rsidR="009F7C47" w:rsidRDefault="009F7C47" w:rsidP="009F7C47">
      <w:pPr>
        <w:spacing w:before="120"/>
      </w:pPr>
      <w:r>
        <w:rPr>
          <w:noProof/>
        </w:rPr>
        <w:t xml:space="preserve">Efter metodens navn </w:t>
      </w:r>
      <w:r w:rsidRPr="00DF760E">
        <w:rPr>
          <w:rFonts w:ascii="Consolas" w:hAnsi="Consolas" w:cs="Consolas"/>
          <w:noProof/>
          <w:color w:val="000000"/>
          <w:sz w:val="20"/>
          <w:szCs w:val="19"/>
        </w:rPr>
        <w:t>Main</w:t>
      </w:r>
      <w:r>
        <w:rPr>
          <w:noProof/>
        </w:rPr>
        <w:t xml:space="preserve"> står der </w:t>
      </w:r>
      <w:r w:rsidRPr="00C20C24">
        <w:rPr>
          <w:rFonts w:ascii="Consolas" w:hAnsi="Consolas" w:cs="Consolas"/>
          <w:noProof/>
          <w:color w:val="000000"/>
          <w:sz w:val="20"/>
          <w:szCs w:val="19"/>
        </w:rPr>
        <w:t>(string[]</w:t>
      </w:r>
      <w:r w:rsidRPr="00C20C24">
        <w:rPr>
          <w:noProof/>
          <w:sz w:val="20"/>
          <w:szCs w:val="19"/>
        </w:rPr>
        <w:t xml:space="preserve"> </w:t>
      </w:r>
      <w:r w:rsidRPr="00C20C24">
        <w:rPr>
          <w:rFonts w:ascii="Consolas" w:hAnsi="Consolas" w:cs="Consolas"/>
          <w:noProof/>
          <w:color w:val="000000"/>
          <w:sz w:val="20"/>
          <w:szCs w:val="19"/>
        </w:rPr>
        <w:t>args)</w:t>
      </w:r>
      <w:r>
        <w:rPr>
          <w:noProof/>
        </w:rPr>
        <w:t xml:space="preserve">. Det der står inden i parentesen er det information der sendes til metoden fra den der kalder metoden. Det ser lidt kryptisk ud, du skal ikke bruge det til noget. Indtil videre har vi ikke brug for at sende information til de metoder vi selv skal lave, så indtil videre skriver bare </w:t>
      </w:r>
      <w:r>
        <w:rPr>
          <w:rFonts w:ascii="Consolas" w:hAnsi="Consolas" w:cs="Consolas"/>
          <w:noProof/>
          <w:color w:val="000000"/>
        </w:rPr>
        <w:t>"</w:t>
      </w:r>
      <w:r w:rsidRPr="00DF760E">
        <w:rPr>
          <w:rFonts w:ascii="Consolas" w:hAnsi="Consolas" w:cs="Consolas"/>
          <w:noProof/>
          <w:color w:val="000000"/>
          <w:sz w:val="20"/>
          <w:szCs w:val="19"/>
        </w:rPr>
        <w:t>()</w:t>
      </w:r>
      <w:r>
        <w:rPr>
          <w:rFonts w:ascii="Consolas" w:hAnsi="Consolas" w:cs="Consolas"/>
          <w:noProof/>
          <w:color w:val="000000"/>
        </w:rPr>
        <w:t>"</w:t>
      </w:r>
      <w:r w:rsidRPr="00857E0F">
        <w:t xml:space="preserve"> efter </w:t>
      </w:r>
      <w:r>
        <w:t>vores egne metodenavne</w:t>
      </w:r>
      <w:r w:rsidRPr="00332F8B">
        <w:t xml:space="preserve">. </w:t>
      </w:r>
      <w:r>
        <w:t>Parenteserne er vigtige, det er dem der fortæller at der er tale om en metode.</w:t>
      </w:r>
    </w:p>
    <w:p w14:paraId="69023FB6" w14:textId="77777777" w:rsidR="009F7C47" w:rsidRDefault="009F7C47" w:rsidP="009F7C47">
      <w:pPr>
        <w:keepNext/>
        <w:spacing w:before="120"/>
      </w:pPr>
      <w:r>
        <w:t>Lad os nu lave vores første metode:</w:t>
      </w:r>
    </w:p>
    <w:p w14:paraId="16531E88"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static</w:t>
      </w: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void</w:t>
      </w:r>
      <w:r w:rsidRPr="00194466">
        <w:rPr>
          <w:rFonts w:ascii="Consolas" w:hAnsi="Consolas" w:cs="Consolas"/>
          <w:noProof/>
          <w:color w:val="000000"/>
          <w:sz w:val="19"/>
          <w:szCs w:val="19"/>
          <w:lang w:val="en-US"/>
        </w:rPr>
        <w:t xml:space="preserve"> Hello()</w:t>
      </w:r>
    </w:p>
    <w:p w14:paraId="0DC71316"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w:t>
      </w:r>
    </w:p>
    <w:p w14:paraId="2933F801"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Console.WriteLine(</w:t>
      </w:r>
      <w:r w:rsidRPr="00194466">
        <w:rPr>
          <w:rFonts w:ascii="Consolas" w:hAnsi="Consolas" w:cs="Consolas"/>
          <w:noProof/>
          <w:color w:val="A31515"/>
          <w:sz w:val="19"/>
          <w:szCs w:val="19"/>
          <w:lang w:val="en-US"/>
        </w:rPr>
        <w:t>"Hello world"</w:t>
      </w:r>
      <w:r w:rsidRPr="00194466">
        <w:rPr>
          <w:rFonts w:ascii="Consolas" w:hAnsi="Consolas" w:cs="Consolas"/>
          <w:noProof/>
          <w:color w:val="000000"/>
          <w:sz w:val="19"/>
          <w:szCs w:val="19"/>
          <w:lang w:val="en-US"/>
        </w:rPr>
        <w:t>);</w:t>
      </w:r>
    </w:p>
    <w:p w14:paraId="49BDFD01"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189FE383" w14:textId="77777777" w:rsidR="009F7C47" w:rsidRDefault="009F7C47" w:rsidP="009F7C47">
      <w:pPr>
        <w:keepNext/>
        <w:spacing w:before="120"/>
        <w:rPr>
          <w:noProof/>
        </w:rPr>
      </w:pPr>
      <w:r>
        <w:rPr>
          <w:noProof/>
        </w:rPr>
        <w:t xml:space="preserve">Metoden Hello implementeres på samme niveau i klassen Program som </w:t>
      </w:r>
      <w:r w:rsidRPr="00DF760E">
        <w:rPr>
          <w:rFonts w:ascii="Consolas" w:hAnsi="Consolas" w:cs="Consolas"/>
          <w:noProof/>
          <w:color w:val="000000"/>
          <w:sz w:val="20"/>
          <w:szCs w:val="19"/>
        </w:rPr>
        <w:t>Main()</w:t>
      </w:r>
      <w:r>
        <w:rPr>
          <w:noProof/>
        </w:rPr>
        <w:t xml:space="preserve">, f.eks. neden under </w:t>
      </w:r>
      <w:r w:rsidRPr="00C20C24">
        <w:rPr>
          <w:rFonts w:ascii="Consolas" w:hAnsi="Consolas" w:cs="Consolas"/>
          <w:noProof/>
          <w:color w:val="000000"/>
          <w:sz w:val="20"/>
          <w:szCs w:val="19"/>
        </w:rPr>
        <w:t>Main</w:t>
      </w:r>
      <w:r>
        <w:rPr>
          <w:noProof/>
        </w:rPr>
        <w:t>-metoden.</w:t>
      </w:r>
    </w:p>
    <w:p w14:paraId="48E7CB64" w14:textId="20039D5F" w:rsidR="009F7C47" w:rsidRDefault="009F7C47" w:rsidP="009F7C47">
      <w:pPr>
        <w:keepNext/>
        <w:spacing w:before="120"/>
        <w:rPr>
          <w:noProof/>
        </w:rPr>
      </w:pPr>
      <w:r>
        <w:rPr>
          <w:noProof/>
        </w:rPr>
        <w:t xml:space="preserve">Så nu har vi flyttet linjen der udskriver teksten </w:t>
      </w:r>
      <w:r>
        <w:rPr>
          <w:rFonts w:ascii="Consolas" w:hAnsi="Consolas" w:cs="Consolas"/>
          <w:noProof/>
          <w:color w:val="000000"/>
        </w:rPr>
        <w:t>"</w:t>
      </w:r>
      <w:r>
        <w:rPr>
          <w:noProof/>
        </w:rPr>
        <w:t>Hello world</w:t>
      </w:r>
      <w:r>
        <w:rPr>
          <w:rFonts w:ascii="Consolas" w:hAnsi="Consolas" w:cs="Consolas"/>
          <w:noProof/>
          <w:color w:val="000000"/>
        </w:rPr>
        <w:t>"</w:t>
      </w:r>
      <w:r>
        <w:rPr>
          <w:noProof/>
        </w:rPr>
        <w:t xml:space="preserve"> i en metode, så kan vi fjerne den gamle kode fra </w:t>
      </w:r>
      <w:r w:rsidRPr="00540494">
        <w:rPr>
          <w:rStyle w:val="KodeTegn"/>
        </w:rPr>
        <w:t>Main</w:t>
      </w:r>
      <w:r>
        <w:rPr>
          <w:noProof/>
        </w:rPr>
        <w:t xml:space="preserve"> og i stedet </w:t>
      </w:r>
      <w:r>
        <w:rPr>
          <w:i/>
          <w:noProof/>
        </w:rPr>
        <w:t>kalde</w:t>
      </w:r>
      <w:r>
        <w:rPr>
          <w:noProof/>
        </w:rPr>
        <w:t xml:space="preserve"> (bede den om at udføre) metoden </w:t>
      </w:r>
      <w:r w:rsidRPr="00DF760E">
        <w:rPr>
          <w:rFonts w:ascii="Consolas" w:hAnsi="Consolas" w:cs="Consolas"/>
          <w:noProof/>
          <w:color w:val="000000"/>
          <w:sz w:val="20"/>
          <w:szCs w:val="19"/>
        </w:rPr>
        <w:t>Hello()</w:t>
      </w:r>
      <w:r>
        <w:rPr>
          <w:noProof/>
        </w:rPr>
        <w:t xml:space="preserve">. </w:t>
      </w:r>
    </w:p>
    <w:p w14:paraId="7F729B02" w14:textId="45B9189B" w:rsidR="009F7C47" w:rsidRPr="00194466" w:rsidRDefault="00FA4D1A"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Pr>
          <w:noProof/>
          <w:lang w:eastAsia="da-DK"/>
        </w:rPr>
        <mc:AlternateContent>
          <mc:Choice Requires="wps">
            <w:drawing>
              <wp:anchor distT="0" distB="0" distL="114300" distR="114300" simplePos="0" relativeHeight="251660288" behindDoc="0" locked="0" layoutInCell="1" allowOverlap="1" wp14:anchorId="23381F74" wp14:editId="54908050">
                <wp:simplePos x="0" y="0"/>
                <wp:positionH relativeFrom="column">
                  <wp:posOffset>361287</wp:posOffset>
                </wp:positionH>
                <wp:positionV relativeFrom="paragraph">
                  <wp:posOffset>13197</wp:posOffset>
                </wp:positionV>
                <wp:extent cx="534035" cy="381663"/>
                <wp:effectExtent l="0" t="0" r="56515" b="75565"/>
                <wp:wrapNone/>
                <wp:docPr id="6" name="Kombinationstegning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035" cy="381663"/>
                        </a:xfrm>
                        <a:custGeom>
                          <a:avLst/>
                          <a:gdLst>
                            <a:gd name="connsiteX0" fmla="*/ 190635 w 534449"/>
                            <a:gd name="connsiteY0" fmla="*/ 0 h 490118"/>
                            <a:gd name="connsiteX1" fmla="*/ 15070 w 534449"/>
                            <a:gd name="connsiteY1" fmla="*/ 277977 h 490118"/>
                            <a:gd name="connsiteX2" fmla="*/ 534449 w 534449"/>
                            <a:gd name="connsiteY2" fmla="*/ 490118 h 490118"/>
                          </a:gdLst>
                          <a:ahLst/>
                          <a:cxnLst>
                            <a:cxn ang="0">
                              <a:pos x="connsiteX0" y="connsiteY0"/>
                            </a:cxn>
                            <a:cxn ang="0">
                              <a:pos x="connsiteX1" y="connsiteY1"/>
                            </a:cxn>
                            <a:cxn ang="0">
                              <a:pos x="connsiteX2" y="connsiteY2"/>
                            </a:cxn>
                          </a:cxnLst>
                          <a:rect l="l" t="t" r="r" b="b"/>
                          <a:pathLst>
                            <a:path w="534449" h="490118">
                              <a:moveTo>
                                <a:pt x="190635" y="0"/>
                              </a:moveTo>
                              <a:cubicBezTo>
                                <a:pt x="74201" y="98145"/>
                                <a:pt x="-42232" y="196291"/>
                                <a:pt x="15070" y="277977"/>
                              </a:cubicBezTo>
                              <a:cubicBezTo>
                                <a:pt x="72372" y="359663"/>
                                <a:pt x="303410" y="424890"/>
                                <a:pt x="534449" y="490118"/>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C17BC6" id="Kombinationstegning 6" o:spid="_x0000_s1026" style="position:absolute;margin-left:28.45pt;margin-top:1.05pt;width:42.05pt;height:3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34449,49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" path="m190635,c74201,98145,-42232,196291,15070,277977v57302,81686,288340,146913,519379,212141e" fillcolor="#4472c4 [3204]" strokecolor="#8b0000">
                <v:fill opacity="0"/>
                <v:stroke endarrow="block" joinstyle="miter"/>
                <v:path arrowok="t" o:connecttype="custom" o:connectlocs="190487,0;15058,216465;534035,381663" o:connectangles="0,0,0"/>
              </v:shape>
            </w:pict>
          </mc:Fallback>
        </mc:AlternateContent>
      </w:r>
      <w:r w:rsidR="009F7C47" w:rsidRPr="00194466">
        <w:rPr>
          <w:rFonts w:ascii="Consolas" w:hAnsi="Consolas" w:cs="Consolas"/>
          <w:noProof/>
          <w:color w:val="0000FF"/>
          <w:sz w:val="19"/>
          <w:szCs w:val="19"/>
          <w:lang w:val="en-US"/>
        </w:rPr>
        <w:t>static</w:t>
      </w:r>
      <w:r w:rsidR="009F7C47" w:rsidRPr="00194466">
        <w:rPr>
          <w:rFonts w:ascii="Consolas" w:hAnsi="Consolas" w:cs="Consolas"/>
          <w:noProof/>
          <w:color w:val="000000"/>
          <w:sz w:val="19"/>
          <w:szCs w:val="19"/>
          <w:lang w:val="en-US"/>
        </w:rPr>
        <w:t xml:space="preserve"> </w:t>
      </w:r>
      <w:r w:rsidR="009F7C47" w:rsidRPr="00194466">
        <w:rPr>
          <w:rFonts w:ascii="Consolas" w:hAnsi="Consolas" w:cs="Consolas"/>
          <w:noProof/>
          <w:color w:val="0000FF"/>
          <w:sz w:val="19"/>
          <w:szCs w:val="19"/>
          <w:lang w:val="en-US"/>
        </w:rPr>
        <w:t>void</w:t>
      </w:r>
      <w:r w:rsidR="009F7C47" w:rsidRPr="00194466">
        <w:rPr>
          <w:rFonts w:ascii="Consolas" w:hAnsi="Consolas" w:cs="Consolas"/>
          <w:noProof/>
          <w:color w:val="000000"/>
          <w:sz w:val="19"/>
          <w:szCs w:val="19"/>
          <w:lang w:val="en-US"/>
        </w:rPr>
        <w:t xml:space="preserve"> Main(</w:t>
      </w:r>
      <w:r w:rsidR="009F7C47" w:rsidRPr="00194466">
        <w:rPr>
          <w:rFonts w:ascii="Consolas" w:hAnsi="Consolas" w:cs="Consolas"/>
          <w:noProof/>
          <w:color w:val="0000FF"/>
          <w:sz w:val="19"/>
          <w:szCs w:val="19"/>
          <w:lang w:val="en-US"/>
        </w:rPr>
        <w:t>string</w:t>
      </w:r>
      <w:r w:rsidR="009F7C47" w:rsidRPr="00194466">
        <w:rPr>
          <w:rFonts w:ascii="Consolas" w:hAnsi="Consolas" w:cs="Consolas"/>
          <w:noProof/>
          <w:color w:val="000000"/>
          <w:sz w:val="19"/>
          <w:szCs w:val="19"/>
          <w:lang w:val="en-US"/>
        </w:rPr>
        <w:t>[] args)</w:t>
      </w:r>
    </w:p>
    <w:p w14:paraId="6AB19A34"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3A75AE1C"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Hello();</w:t>
      </w:r>
    </w:p>
    <w:p w14:paraId="4FA52D41" w14:textId="4947AF86" w:rsidR="009F7C47" w:rsidDel="00FA4D1A"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del w:id="24" w:author="Claus Schneider" w:date="2021-05-26T11:16:00Z"/>
          <w:rFonts w:ascii="Consolas" w:hAnsi="Consolas" w:cs="Consolas"/>
          <w:noProof/>
          <w:color w:val="000000"/>
          <w:sz w:val="19"/>
          <w:szCs w:val="19"/>
        </w:rPr>
      </w:pPr>
      <w:del w:id="25" w:author="Claus Schneider" w:date="2021-05-26T11:16:00Z">
        <w:r w:rsidDel="00FA4D1A">
          <w:rPr>
            <w:rFonts w:ascii="Consolas" w:hAnsi="Consolas" w:cs="Consolas"/>
            <w:noProof/>
            <w:color w:val="000000"/>
            <w:sz w:val="19"/>
            <w:szCs w:val="19"/>
          </w:rPr>
          <w:delText xml:space="preserve">    Console.ReadLine();</w:delText>
        </w:r>
      </w:del>
    </w:p>
    <w:p w14:paraId="0EC60297"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5D5E0484" w14:textId="77777777" w:rsidR="009F7C47" w:rsidRDefault="009F7C47" w:rsidP="009F7C47">
      <w:pPr>
        <w:spacing w:before="120"/>
        <w:rPr>
          <w:noProof/>
        </w:rPr>
      </w:pPr>
      <w:r>
        <w:rPr>
          <w:noProof/>
        </w:rPr>
        <w:t xml:space="preserve">I dette tilfælde er der ikke vundet så meget, vi har mest gjort det for at se hvad en metode er. Når du løser opgaverne i dette dokument, så løs hver opgave i sin egen metode. Så har du alle opgaverne i samme projekt, og du kan rette </w:t>
      </w:r>
      <w:r w:rsidRPr="00C20C24">
        <w:rPr>
          <w:rFonts w:ascii="Consolas" w:hAnsi="Consolas" w:cs="Consolas"/>
          <w:noProof/>
          <w:color w:val="000000"/>
          <w:sz w:val="20"/>
          <w:szCs w:val="19"/>
        </w:rPr>
        <w:t>Main</w:t>
      </w:r>
      <w:r>
        <w:rPr>
          <w:noProof/>
        </w:rPr>
        <w:t xml:space="preserve"> til sådan at den </w:t>
      </w:r>
      <w:r w:rsidRPr="00E91FBE">
        <w:rPr>
          <w:i/>
          <w:noProof/>
        </w:rPr>
        <w:t>kalder</w:t>
      </w:r>
      <w:r>
        <w:rPr>
          <w:noProof/>
        </w:rPr>
        <w:t xml:space="preserve"> den eller de metoder du gerne vil have udført.</w:t>
      </w:r>
    </w:p>
    <w:p w14:paraId="7AE0157D" w14:textId="77777777" w:rsidR="009F7C47" w:rsidRPr="00332F8B" w:rsidRDefault="009F7C47" w:rsidP="00C20C24">
      <w:pPr>
        <w:keepNext/>
        <w:spacing w:before="120"/>
        <w:rPr>
          <w:noProof/>
        </w:rPr>
      </w:pPr>
      <w:r>
        <w:rPr>
          <w:noProof/>
        </w:rPr>
        <w:t>Det endelige program kommer til at se sådan ud:</w:t>
      </w:r>
    </w:p>
    <w:p w14:paraId="01A55EF0"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bookmarkStart w:id="26" w:name="_Toc529291051"/>
      <w:bookmarkStart w:id="27" w:name="_Toc529291100"/>
      <w:r w:rsidRPr="00194466">
        <w:rPr>
          <w:rFonts w:ascii="Consolas" w:hAnsi="Consolas" w:cs="Consolas"/>
          <w:noProof/>
          <w:color w:val="0000FF"/>
          <w:sz w:val="19"/>
          <w:szCs w:val="19"/>
          <w:lang w:val="en-US"/>
        </w:rPr>
        <w:t>class</w:t>
      </w:r>
      <w:r w:rsidRPr="00194466">
        <w:rPr>
          <w:rFonts w:ascii="Consolas" w:hAnsi="Consolas" w:cs="Consolas"/>
          <w:noProof/>
          <w:color w:val="000000"/>
          <w:sz w:val="19"/>
          <w:szCs w:val="19"/>
          <w:lang w:val="en-US"/>
        </w:rPr>
        <w:t xml:space="preserve"> </w:t>
      </w:r>
      <w:r w:rsidRPr="00194466">
        <w:rPr>
          <w:rFonts w:ascii="Consolas" w:hAnsi="Consolas" w:cs="Consolas"/>
          <w:noProof/>
          <w:color w:val="2B91AF"/>
          <w:sz w:val="19"/>
          <w:szCs w:val="19"/>
          <w:lang w:val="en-US"/>
        </w:rPr>
        <w:t>Program</w:t>
      </w:r>
    </w:p>
    <w:p w14:paraId="4037E0D9"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w:t>
      </w:r>
    </w:p>
    <w:p w14:paraId="3AB9BF7F"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static</w:t>
      </w: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void</w:t>
      </w:r>
      <w:r w:rsidRPr="00194466">
        <w:rPr>
          <w:rFonts w:ascii="Consolas" w:hAnsi="Consolas" w:cs="Consolas"/>
          <w:noProof/>
          <w:color w:val="000000"/>
          <w:sz w:val="19"/>
          <w:szCs w:val="19"/>
          <w:lang w:val="en-US"/>
        </w:rPr>
        <w:t xml:space="preserve"> Main(</w:t>
      </w:r>
      <w:r w:rsidRPr="00194466">
        <w:rPr>
          <w:rFonts w:ascii="Consolas" w:hAnsi="Consolas" w:cs="Consolas"/>
          <w:noProof/>
          <w:color w:val="0000FF"/>
          <w:sz w:val="19"/>
          <w:szCs w:val="19"/>
          <w:lang w:val="en-US"/>
        </w:rPr>
        <w:t>string</w:t>
      </w:r>
      <w:r w:rsidRPr="00194466">
        <w:rPr>
          <w:rFonts w:ascii="Consolas" w:hAnsi="Consolas" w:cs="Consolas"/>
          <w:noProof/>
          <w:color w:val="000000"/>
          <w:sz w:val="19"/>
          <w:szCs w:val="19"/>
          <w:lang w:val="en-US"/>
        </w:rPr>
        <w:t>[] args)</w:t>
      </w:r>
    </w:p>
    <w:p w14:paraId="02F44834"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p>
    <w:p w14:paraId="708296EE"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Hello();</w:t>
      </w:r>
    </w:p>
    <w:p w14:paraId="5CE51076" w14:textId="68F1DD01" w:rsidR="009F7C47" w:rsidRPr="00194466" w:rsidDel="00FA4D1A"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del w:id="28" w:author="Claus Schneider" w:date="2021-05-26T11:17:00Z"/>
          <w:rFonts w:ascii="Consolas" w:hAnsi="Consolas" w:cs="Consolas"/>
          <w:noProof/>
          <w:color w:val="000000"/>
          <w:sz w:val="19"/>
          <w:szCs w:val="19"/>
          <w:lang w:val="en-US"/>
        </w:rPr>
      </w:pPr>
      <w:del w:id="29" w:author="Claus Schneider" w:date="2021-05-26T11:17:00Z">
        <w:r w:rsidRPr="00194466" w:rsidDel="00FA4D1A">
          <w:rPr>
            <w:rFonts w:ascii="Consolas" w:hAnsi="Consolas" w:cs="Consolas"/>
            <w:noProof/>
            <w:color w:val="000000"/>
            <w:sz w:val="19"/>
            <w:szCs w:val="19"/>
            <w:lang w:val="en-US"/>
          </w:rPr>
          <w:delText xml:space="preserve">        Console.ReadLine();</w:delText>
        </w:r>
      </w:del>
    </w:p>
    <w:p w14:paraId="5AB57447"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p>
    <w:p w14:paraId="7E3AB9D5"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p>
    <w:p w14:paraId="2DF80BC1"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static</w:t>
      </w: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void</w:t>
      </w:r>
      <w:r w:rsidRPr="00194466">
        <w:rPr>
          <w:rFonts w:ascii="Consolas" w:hAnsi="Consolas" w:cs="Consolas"/>
          <w:noProof/>
          <w:color w:val="000000"/>
          <w:sz w:val="19"/>
          <w:szCs w:val="19"/>
          <w:lang w:val="en-US"/>
        </w:rPr>
        <w:t xml:space="preserve"> Hello()</w:t>
      </w:r>
    </w:p>
    <w:p w14:paraId="1FE7A9D5"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p>
    <w:p w14:paraId="156B0522"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Console.WriteLine(</w:t>
      </w:r>
      <w:r w:rsidRPr="00194466">
        <w:rPr>
          <w:rFonts w:ascii="Consolas" w:hAnsi="Consolas" w:cs="Consolas"/>
          <w:noProof/>
          <w:color w:val="A31515"/>
          <w:sz w:val="19"/>
          <w:szCs w:val="19"/>
          <w:lang w:val="en-US"/>
        </w:rPr>
        <w:t>"Hello world."</w:t>
      </w:r>
      <w:r w:rsidRPr="00194466">
        <w:rPr>
          <w:rFonts w:ascii="Consolas" w:hAnsi="Consolas" w:cs="Consolas"/>
          <w:noProof/>
          <w:color w:val="000000"/>
          <w:sz w:val="19"/>
          <w:szCs w:val="19"/>
          <w:lang w:val="en-US"/>
        </w:rPr>
        <w:t>);</w:t>
      </w:r>
    </w:p>
    <w:p w14:paraId="45B09808"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sidRPr="00194466">
        <w:rPr>
          <w:rFonts w:ascii="Consolas" w:hAnsi="Consolas" w:cs="Consolas"/>
          <w:noProof/>
          <w:color w:val="000000"/>
          <w:sz w:val="19"/>
          <w:szCs w:val="19"/>
          <w:lang w:val="en-US"/>
        </w:rPr>
        <w:t xml:space="preserve">    </w:t>
      </w:r>
      <w:r>
        <w:rPr>
          <w:rFonts w:ascii="Consolas" w:hAnsi="Consolas" w:cs="Consolas"/>
          <w:noProof/>
          <w:color w:val="000000"/>
          <w:sz w:val="19"/>
          <w:szCs w:val="19"/>
        </w:rPr>
        <w:t>}</w:t>
      </w:r>
    </w:p>
    <w:p w14:paraId="22C54AF7"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05D9BA54" w14:textId="6BC85133" w:rsidR="009F7C47" w:rsidRDefault="009F7C47" w:rsidP="009F7C47">
      <w:pPr>
        <w:spacing w:before="120"/>
      </w:pPr>
      <w:r>
        <w:t xml:space="preserve">Vi går mere i dybden med </w:t>
      </w:r>
      <w:proofErr w:type="spellStart"/>
      <w:r w:rsidRPr="00194466">
        <w:t>methods</w:t>
      </w:r>
      <w:proofErr w:type="spellEnd"/>
      <w:r>
        <w:t xml:space="preserve"> i afsnit </w:t>
      </w:r>
      <w:r w:rsidRPr="00142BA0">
        <w:rPr>
          <w:i/>
        </w:rPr>
        <w:fldChar w:fldCharType="begin"/>
      </w:r>
      <w:r w:rsidRPr="00142BA0">
        <w:rPr>
          <w:i/>
        </w:rPr>
        <w:instrText xml:space="preserve"> REF _Ref11237807 \r \h </w:instrText>
      </w:r>
      <w:r>
        <w:rPr>
          <w:i/>
        </w:rPr>
        <w:instrText xml:space="preserve"> \* MERGEFORMAT </w:instrText>
      </w:r>
      <w:r w:rsidRPr="00142BA0">
        <w:rPr>
          <w:i/>
        </w:rPr>
      </w:r>
      <w:r w:rsidRPr="00142BA0">
        <w:rPr>
          <w:i/>
        </w:rPr>
        <w:fldChar w:fldCharType="separate"/>
      </w:r>
      <w:r w:rsidR="00C65F38">
        <w:rPr>
          <w:i/>
        </w:rPr>
        <w:t>9</w:t>
      </w:r>
      <w:r w:rsidRPr="00142BA0">
        <w:rPr>
          <w:i/>
        </w:rPr>
        <w:fldChar w:fldCharType="end"/>
      </w:r>
      <w:r w:rsidRPr="00142BA0">
        <w:rPr>
          <w:i/>
        </w:rPr>
        <w:t xml:space="preserve"> </w:t>
      </w:r>
      <w:r w:rsidRPr="00142BA0">
        <w:rPr>
          <w:i/>
        </w:rPr>
        <w:fldChar w:fldCharType="begin"/>
      </w:r>
      <w:r w:rsidRPr="00142BA0">
        <w:rPr>
          <w:i/>
        </w:rPr>
        <w:instrText xml:space="preserve"> REF _Ref11237807 \h </w:instrText>
      </w:r>
      <w:r>
        <w:rPr>
          <w:i/>
        </w:rPr>
        <w:instrText xml:space="preserve"> \* MERGEFORMAT </w:instrText>
      </w:r>
      <w:r w:rsidRPr="00142BA0">
        <w:rPr>
          <w:i/>
        </w:rPr>
      </w:r>
      <w:r w:rsidRPr="00142BA0">
        <w:rPr>
          <w:i/>
        </w:rPr>
        <w:fldChar w:fldCharType="separate"/>
      </w:r>
      <w:r w:rsidR="00C65F38" w:rsidRPr="00C65F38">
        <w:rPr>
          <w:i/>
        </w:rPr>
        <w:t>Methods udvidet</w:t>
      </w:r>
      <w:r w:rsidRPr="00142BA0">
        <w:rPr>
          <w:i/>
        </w:rPr>
        <w:fldChar w:fldCharType="end"/>
      </w:r>
      <w:r>
        <w:t>.</w:t>
      </w:r>
    </w:p>
    <w:p w14:paraId="645FC968" w14:textId="59737D67" w:rsidR="00540494" w:rsidRPr="00194466" w:rsidRDefault="00540494" w:rsidP="009F7C47">
      <w:pPr>
        <w:pStyle w:val="Overskrift2"/>
        <w:numPr>
          <w:ilvl w:val="1"/>
          <w:numId w:val="1"/>
        </w:numPr>
        <w:ind w:left="567" w:hanging="567"/>
      </w:pPr>
      <w:bookmarkStart w:id="30" w:name="_Toc73095899"/>
      <w:r>
        <w:t xml:space="preserve">Opgave: Læg </w:t>
      </w:r>
      <w:r w:rsidRPr="00194466">
        <w:t>Hello</w:t>
      </w:r>
      <w:r>
        <w:t xml:space="preserve"> World i en </w:t>
      </w:r>
      <w:r w:rsidRPr="00194466">
        <w:t>method</w:t>
      </w:r>
      <w:bookmarkEnd w:id="30"/>
    </w:p>
    <w:p w14:paraId="3E9EC943" w14:textId="409EF861" w:rsidR="00540494" w:rsidRPr="00540494" w:rsidRDefault="00540494" w:rsidP="00540494">
      <w:r w:rsidRPr="00540494">
        <w:t xml:space="preserve">Læg </w:t>
      </w:r>
      <w:r w:rsidRPr="00194466">
        <w:t>Hello</w:t>
      </w:r>
      <w:r w:rsidRPr="00540494">
        <w:t xml:space="preserve"> World koden </w:t>
      </w:r>
      <w:r>
        <w:t>ind en metode som vist ovenfor.</w:t>
      </w:r>
    </w:p>
    <w:p w14:paraId="0CCDDEC4" w14:textId="1F4CE7A8" w:rsidR="009F7C47" w:rsidRDefault="009F7C47" w:rsidP="009F7C47">
      <w:pPr>
        <w:pStyle w:val="Overskrift2"/>
        <w:numPr>
          <w:ilvl w:val="1"/>
          <w:numId w:val="1"/>
        </w:numPr>
        <w:ind w:left="567" w:hanging="567"/>
      </w:pPr>
      <w:bookmarkStart w:id="31" w:name="_Toc73095900"/>
      <w:r>
        <w:lastRenderedPageBreak/>
        <w:t>Hvor kan man skrive kode?</w:t>
      </w:r>
      <w:bookmarkEnd w:id="31"/>
    </w:p>
    <w:p w14:paraId="50E7CC29" w14:textId="54AA5F05" w:rsidR="009F7C47" w:rsidRDefault="009F7C47" w:rsidP="009F7C47">
      <w:r>
        <w:t xml:space="preserve">Ja, det spørgsmål er lidt mærkeligt, for hvis du ser i en fil, så er der kode over det hele. Det der menes med spørgsmålet er hvor man kan skrive </w:t>
      </w:r>
      <w:r w:rsidRPr="00A61172">
        <w:rPr>
          <w:i/>
        </w:rPr>
        <w:t>instruktioner</w:t>
      </w:r>
      <w:r>
        <w:t xml:space="preserve"> der beder computeren om at udføre noget. Hvis vi ser eksemplet ovenfor, så er der t</w:t>
      </w:r>
      <w:ins w:id="32" w:author="Claus Schneider" w:date="2021-05-26T11:17:00Z">
        <w:r w:rsidR="00FA4D1A">
          <w:t>o</w:t>
        </w:r>
      </w:ins>
      <w:del w:id="33" w:author="Claus Schneider" w:date="2021-05-26T11:17:00Z">
        <w:r w:rsidDel="00FA4D1A">
          <w:delText>re</w:delText>
        </w:r>
      </w:del>
      <w:r>
        <w:t xml:space="preserve"> linjer hvor computeren faktisk bliver bedt om at udføre noget, nemlig </w:t>
      </w:r>
      <w:del w:id="34" w:author="Claus Schneider" w:date="2021-05-26T11:17:00Z">
        <w:r w:rsidDel="00FA4D1A">
          <w:delText xml:space="preserve">de to </w:delText>
        </w:r>
      </w:del>
      <w:r>
        <w:t>linje</w:t>
      </w:r>
      <w:r w:rsidR="00FA4D1A">
        <w:t>n</w:t>
      </w:r>
      <w:del w:id="35" w:author="Claus Schneider" w:date="2021-05-26T11:17:00Z">
        <w:r w:rsidDel="00FA4D1A">
          <w:delText>r</w:delText>
        </w:r>
      </w:del>
      <w:r>
        <w:t xml:space="preserve"> i ”kroppen” af metoden </w:t>
      </w:r>
      <w:r w:rsidRPr="001A4FA5">
        <w:rPr>
          <w:rFonts w:ascii="Consolas" w:hAnsi="Consolas" w:cs="Consolas"/>
          <w:noProof/>
          <w:color w:val="000000"/>
          <w:sz w:val="20"/>
          <w:szCs w:val="19"/>
        </w:rPr>
        <w:t>Main</w:t>
      </w:r>
      <w:r>
        <w:t xml:space="preserve"> og linje</w:t>
      </w:r>
      <w:r w:rsidR="00FA4D1A">
        <w:t>n</w:t>
      </w:r>
      <w:r>
        <w:t xml:space="preserve"> i kroppen af metoden </w:t>
      </w:r>
      <w:r w:rsidRPr="001A4FA5">
        <w:rPr>
          <w:rFonts w:ascii="Consolas" w:hAnsi="Consolas" w:cs="Consolas"/>
          <w:noProof/>
          <w:color w:val="000000"/>
          <w:sz w:val="20"/>
          <w:szCs w:val="19"/>
        </w:rPr>
        <w:t>Hello</w:t>
      </w:r>
      <w:r>
        <w:t>.</w:t>
      </w:r>
    </w:p>
    <w:p w14:paraId="270C28F2" w14:textId="0ED01FAE" w:rsidR="00FA4D1A" w:rsidRDefault="00F23CE5" w:rsidP="00FA4D1A">
      <w:pPr>
        <w:pStyle w:val="Overskrift2"/>
      </w:pPr>
      <w:bookmarkStart w:id="36" w:name="_Toc73095901"/>
      <w:r>
        <w:t>Opgave: Din egen kodelinje</w:t>
      </w:r>
      <w:bookmarkEnd w:id="36"/>
    </w:p>
    <w:p w14:paraId="615C147A" w14:textId="0B536027" w:rsidR="00F23CE5" w:rsidRDefault="00F23CE5" w:rsidP="00F23CE5">
      <w:r>
        <w:t xml:space="preserve">Tilføj en linje kode til programmet (et sted hvor man kan skrive instruktioner) der udskriver </w:t>
      </w:r>
      <w:r w:rsidR="00DF760E">
        <w:t xml:space="preserve">en </w:t>
      </w:r>
      <w:r>
        <w:t xml:space="preserve">tekst </w:t>
      </w:r>
      <w:r w:rsidR="00DF760E">
        <w:t xml:space="preserve">(f.eks. </w:t>
      </w:r>
      <w:r>
        <w:t>”</w:t>
      </w:r>
      <w:r w:rsidRPr="00194466">
        <w:rPr>
          <w:noProof/>
        </w:rPr>
        <w:t>Simsalabim</w:t>
      </w:r>
      <w:r>
        <w:t>”</w:t>
      </w:r>
      <w:r w:rsidR="00DF760E">
        <w:t>)</w:t>
      </w:r>
      <w:r>
        <w:t>. Kør programmet, test at ordet udskrives.</w:t>
      </w:r>
    </w:p>
    <w:p w14:paraId="1517A2E5" w14:textId="75DE66E7" w:rsidR="00F23CE5" w:rsidRDefault="00F23CE5" w:rsidP="00F23CE5">
      <w:pPr>
        <w:pStyle w:val="Overskrift2"/>
      </w:pPr>
      <w:bookmarkStart w:id="37" w:name="_Toc73095902"/>
      <w:r>
        <w:t>Opgave: Din egen metode</w:t>
      </w:r>
      <w:bookmarkEnd w:id="37"/>
    </w:p>
    <w:p w14:paraId="701EA2FA" w14:textId="50DC70B5" w:rsidR="00F23CE5" w:rsidRPr="00F23CE5" w:rsidRDefault="00F23CE5" w:rsidP="00F23CE5">
      <w:r>
        <w:t xml:space="preserve">Tilføj en metode der hedder </w:t>
      </w:r>
      <w:r w:rsidR="00197404">
        <w:t>Trylleri</w:t>
      </w:r>
      <w:r>
        <w:t xml:space="preserve">. Metoden skal udskrive </w:t>
      </w:r>
      <w:r w:rsidR="00197404">
        <w:t>teksten ”</w:t>
      </w:r>
      <w:r w:rsidR="00197404" w:rsidRPr="00194466">
        <w:rPr>
          <w:noProof/>
        </w:rPr>
        <w:t>hokus</w:t>
      </w:r>
      <w:r w:rsidR="00197404">
        <w:rPr>
          <w:noProof/>
        </w:rPr>
        <w:t xml:space="preserve"> pokus</w:t>
      </w:r>
      <w:r w:rsidR="00197404">
        <w:t>”.</w:t>
      </w:r>
    </w:p>
    <w:p w14:paraId="67901B42" w14:textId="77777777" w:rsidR="009F7C47" w:rsidRDefault="009F7C47" w:rsidP="009F7C47">
      <w:pPr>
        <w:pStyle w:val="Overskrift1"/>
        <w:numPr>
          <w:ilvl w:val="0"/>
          <w:numId w:val="1"/>
        </w:numPr>
        <w:ind w:left="454" w:hanging="454"/>
      </w:pPr>
      <w:bookmarkStart w:id="38" w:name="_Toc73095903"/>
      <w:r>
        <w:t>Udskrivning og indlæsning</w:t>
      </w:r>
      <w:bookmarkEnd w:id="26"/>
      <w:bookmarkEnd w:id="27"/>
      <w:bookmarkEnd w:id="38"/>
    </w:p>
    <w:p w14:paraId="1E728F11" w14:textId="77777777" w:rsidR="009F7C47" w:rsidRDefault="009F7C47" w:rsidP="009F7C47">
      <w:r>
        <w:t>Når man kører et program, så foregår der en masse ting som man ikke nødvendigvis kan se. Den der bruger programmet kan kun se hvad programmet skriver ud på skærmen. Så hvis programmet ikke skriver noget (eller på en anden måde kommunikerer med omverdenen) er der ikke meget opnået ved at køre programmet.</w:t>
      </w:r>
    </w:p>
    <w:p w14:paraId="2BE73BB8" w14:textId="77777777" w:rsidR="009F7C47" w:rsidRDefault="009F7C47" w:rsidP="009F7C47">
      <w:pPr>
        <w:keepNext/>
      </w:pPr>
      <w:r>
        <w:t>Nedenfor er de mest almindelige metoder til at udskrive og indlæse fra konsolvinduet.</w:t>
      </w:r>
    </w:p>
    <w:p w14:paraId="60EAD2B1" w14:textId="77777777" w:rsidR="009F7C47" w:rsidRDefault="009F7C47" w:rsidP="009F7C47">
      <w:pPr>
        <w:pStyle w:val="Overskrift4"/>
      </w:pPr>
      <w:r w:rsidRPr="00732F33">
        <w:t>Udskrive</w:t>
      </w:r>
      <w:r>
        <w:t xml:space="preserve">: </w:t>
      </w:r>
    </w:p>
    <w:p w14:paraId="0528E3CC" w14:textId="54A93740" w:rsidR="00540494" w:rsidRDefault="00540494" w:rsidP="00540494">
      <w:pPr>
        <w:pStyle w:val="FormateretHTML"/>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rPr>
      </w:pPr>
      <w:r>
        <w:rPr>
          <w:rFonts w:ascii="Consolas" w:hAnsi="Consolas"/>
          <w:noProof/>
          <w:color w:val="000000"/>
        </w:rPr>
        <w:t>Console.Write(</w:t>
      </w:r>
      <w:r>
        <w:rPr>
          <w:rFonts w:ascii="Consolas" w:hAnsi="Consolas"/>
          <w:noProof/>
          <w:color w:val="A31515"/>
        </w:rPr>
        <w:t>"</w:t>
      </w:r>
      <w:r w:rsidR="00E64136">
        <w:rPr>
          <w:rFonts w:ascii="Consolas" w:hAnsi="Consolas"/>
          <w:noProof/>
          <w:color w:val="A31515"/>
        </w:rPr>
        <w:t>tekst</w:t>
      </w:r>
      <w:r>
        <w:rPr>
          <w:rFonts w:ascii="Consolas" w:hAnsi="Consolas"/>
          <w:noProof/>
          <w:color w:val="A31515"/>
        </w:rPr>
        <w:t>"</w:t>
      </w:r>
      <w:r>
        <w:rPr>
          <w:rFonts w:ascii="Consolas" w:hAnsi="Consolas"/>
          <w:noProof/>
          <w:color w:val="000000"/>
        </w:rPr>
        <w:t>); </w:t>
      </w:r>
      <w:r>
        <w:rPr>
          <w:rFonts w:ascii="Consolas" w:hAnsi="Consolas"/>
          <w:noProof/>
          <w:color w:val="008000"/>
        </w:rPr>
        <w:t>// Udskriver</w:t>
      </w:r>
    </w:p>
    <w:p w14:paraId="0CB7CEDF" w14:textId="77777777" w:rsidR="00540494" w:rsidRDefault="00540494" w:rsidP="00540494">
      <w:pPr>
        <w:pStyle w:val="FormateretHTML"/>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rPr>
      </w:pPr>
      <w:r>
        <w:rPr>
          <w:rFonts w:ascii="Consolas" w:hAnsi="Consolas"/>
          <w:noProof/>
          <w:color w:val="000000"/>
        </w:rPr>
        <w:t>Console.WriteLine();    </w:t>
      </w:r>
      <w:r>
        <w:rPr>
          <w:rFonts w:ascii="Consolas" w:hAnsi="Consolas"/>
          <w:noProof/>
          <w:color w:val="008000"/>
        </w:rPr>
        <w:t>// Udskriver og skifter linje</w:t>
      </w:r>
    </w:p>
    <w:p w14:paraId="6FDBA5AF" w14:textId="77777777" w:rsidR="009F7C47" w:rsidRDefault="009F7C47" w:rsidP="00540494">
      <w:pPr>
        <w:pStyle w:val="Overskrift4"/>
        <w:spacing w:before="160"/>
        <w:rPr>
          <w:noProof/>
        </w:rPr>
      </w:pPr>
      <w:r w:rsidRPr="00732F33">
        <w:rPr>
          <w:noProof/>
        </w:rPr>
        <w:t>Indlæse</w:t>
      </w:r>
      <w:r>
        <w:rPr>
          <w:noProof/>
        </w:rPr>
        <w:t>:</w:t>
      </w:r>
    </w:p>
    <w:p w14:paraId="6885B7D6" w14:textId="6E045443" w:rsidR="00772E42" w:rsidRDefault="00772E42" w:rsidP="00772E42">
      <w:pPr>
        <w:pStyle w:val="FormateretHTML"/>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rPr>
      </w:pPr>
      <w:r>
        <w:rPr>
          <w:rFonts w:ascii="Consolas" w:hAnsi="Consolas"/>
          <w:noProof/>
          <w:color w:val="000000"/>
        </w:rPr>
        <w:t>Console.ReadLine();  </w:t>
      </w:r>
      <w:r w:rsidR="007F2ECB">
        <w:rPr>
          <w:rFonts w:ascii="Consolas" w:hAnsi="Consolas"/>
          <w:noProof/>
          <w:color w:val="000000"/>
        </w:rPr>
        <w:t xml:space="preserve">   </w:t>
      </w:r>
      <w:r>
        <w:rPr>
          <w:rFonts w:ascii="Consolas" w:hAnsi="Consolas"/>
          <w:noProof/>
          <w:color w:val="008000"/>
        </w:rPr>
        <w:t>// Indlæser indtil linjeskift</w:t>
      </w:r>
    </w:p>
    <w:p w14:paraId="60207D51" w14:textId="77777777" w:rsidR="009F7C47" w:rsidRDefault="009F7C47" w:rsidP="009F7C47">
      <w:pPr>
        <w:spacing w:before="240"/>
        <w:rPr>
          <w:noProof/>
        </w:rPr>
      </w:pPr>
      <w:r w:rsidRPr="00747395">
        <w:rPr>
          <w:rFonts w:ascii="Consolas" w:hAnsi="Consolas" w:cs="Consolas"/>
          <w:noProof/>
          <w:color w:val="000000"/>
          <w:sz w:val="19"/>
          <w:szCs w:val="19"/>
        </w:rPr>
        <w:t>Console</w:t>
      </w:r>
      <w:r>
        <w:rPr>
          <w:noProof/>
        </w:rPr>
        <w:t xml:space="preserve"> henviser til den klasse metoderne ligger i, mens </w:t>
      </w:r>
      <w:r w:rsidRPr="00747395">
        <w:rPr>
          <w:rFonts w:ascii="Consolas" w:hAnsi="Consolas" w:cs="Consolas"/>
          <w:noProof/>
          <w:color w:val="000000"/>
          <w:sz w:val="19"/>
          <w:szCs w:val="19"/>
        </w:rPr>
        <w:t>Write</w:t>
      </w:r>
      <w:r>
        <w:rPr>
          <w:noProof/>
        </w:rPr>
        <w:t xml:space="preserve">, </w:t>
      </w:r>
      <w:r w:rsidRPr="00747395">
        <w:rPr>
          <w:rFonts w:ascii="Consolas" w:hAnsi="Consolas" w:cs="Consolas"/>
          <w:noProof/>
          <w:color w:val="000000"/>
          <w:sz w:val="19"/>
          <w:szCs w:val="19"/>
        </w:rPr>
        <w:t>WriteLine</w:t>
      </w:r>
      <w:r>
        <w:rPr>
          <w:noProof/>
        </w:rPr>
        <w:t xml:space="preserve"> og </w:t>
      </w:r>
      <w:r w:rsidRPr="00747395">
        <w:rPr>
          <w:rFonts w:ascii="Consolas" w:hAnsi="Consolas" w:cs="Consolas"/>
          <w:noProof/>
          <w:color w:val="000000"/>
          <w:sz w:val="19"/>
          <w:szCs w:val="19"/>
        </w:rPr>
        <w:t>Readline</w:t>
      </w:r>
      <w:r>
        <w:rPr>
          <w:noProof/>
        </w:rPr>
        <w:t xml:space="preserve"> er de konkrete metodenavne.</w:t>
      </w:r>
    </w:p>
    <w:p w14:paraId="597479AC" w14:textId="77777777" w:rsidR="009F7C47" w:rsidRDefault="009F7C47" w:rsidP="009F7C47">
      <w:pPr>
        <w:keepNext/>
        <w:spacing w:before="240"/>
        <w:rPr>
          <w:noProof/>
        </w:rPr>
      </w:pPr>
      <w:r>
        <w:rPr>
          <w:noProof/>
        </w:rPr>
        <w:lastRenderedPageBreak/>
        <w:t xml:space="preserve">Prøv at højreklikke på </w:t>
      </w:r>
      <w:r w:rsidRPr="00A63E41">
        <w:rPr>
          <w:rFonts w:ascii="Consolas" w:hAnsi="Consolas" w:cs="Consolas"/>
          <w:noProof/>
          <w:color w:val="000000"/>
        </w:rPr>
        <w:t>Console</w:t>
      </w:r>
      <w:r>
        <w:rPr>
          <w:noProof/>
        </w:rPr>
        <w:t xml:space="preserve"> og vælg </w:t>
      </w:r>
      <w:r w:rsidRPr="00A63E41">
        <w:rPr>
          <w:rFonts w:ascii="Consolas" w:hAnsi="Consolas" w:cs="Consolas"/>
          <w:noProof/>
          <w:color w:val="000000"/>
        </w:rPr>
        <w:t>Go</w:t>
      </w:r>
      <w:r w:rsidRPr="00A63E41">
        <w:rPr>
          <w:noProof/>
        </w:rPr>
        <w:t xml:space="preserve"> </w:t>
      </w:r>
      <w:r w:rsidRPr="00A63E41">
        <w:rPr>
          <w:rFonts w:ascii="Consolas" w:hAnsi="Consolas" w:cs="Consolas"/>
          <w:noProof/>
          <w:color w:val="000000"/>
        </w:rPr>
        <w:t>To</w:t>
      </w:r>
      <w:r w:rsidRPr="00A63E41">
        <w:rPr>
          <w:noProof/>
        </w:rPr>
        <w:t xml:space="preserve"> </w:t>
      </w:r>
      <w:r w:rsidRPr="00A63E41">
        <w:rPr>
          <w:rFonts w:ascii="Consolas" w:hAnsi="Consolas" w:cs="Consolas"/>
          <w:noProof/>
          <w:color w:val="000000"/>
        </w:rPr>
        <w:t>Definition</w:t>
      </w:r>
      <w:r>
        <w:rPr>
          <w:noProof/>
        </w:rPr>
        <w:t>:</w:t>
      </w:r>
    </w:p>
    <w:p w14:paraId="646C8EE1" w14:textId="77777777" w:rsidR="009F7C47" w:rsidRDefault="009F7C47" w:rsidP="009F7C47">
      <w:pPr>
        <w:keepNext/>
        <w:spacing w:before="240"/>
        <w:ind w:left="1134" w:right="1134"/>
        <w:rPr>
          <w:noProof/>
        </w:rPr>
      </w:pPr>
      <w:r>
        <w:rPr>
          <w:noProof/>
          <w:lang w:eastAsia="da-DK"/>
        </w:rPr>
        <w:drawing>
          <wp:inline distT="0" distB="0" distL="0" distR="0" wp14:anchorId="232C16AF" wp14:editId="6D6F0499">
            <wp:extent cx="4266469" cy="1345721"/>
            <wp:effectExtent l="19050" t="19050" r="20320" b="2603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8173" cy="1358875"/>
                    </a:xfrm>
                    <a:prstGeom prst="rect">
                      <a:avLst/>
                    </a:prstGeom>
                    <a:ln w="12696" cmpd="sng">
                      <a:solidFill>
                        <a:srgbClr val="3D603F"/>
                      </a:solidFill>
                      <a:prstDash val="solid"/>
                    </a:ln>
                  </pic:spPr>
                </pic:pic>
              </a:graphicData>
            </a:graphic>
          </wp:inline>
        </w:drawing>
      </w:r>
    </w:p>
    <w:p w14:paraId="33B22DF3" w14:textId="77777777" w:rsidR="009F7C47" w:rsidRDefault="009F7C47" w:rsidP="009F7C47">
      <w:pPr>
        <w:keepNext/>
        <w:spacing w:before="240"/>
        <w:ind w:right="1134"/>
        <w:rPr>
          <w:noProof/>
        </w:rPr>
      </w:pPr>
      <w:r>
        <w:rPr>
          <w:noProof/>
        </w:rPr>
        <w:t xml:space="preserve">Nu åbner Visual Studio klassen </w:t>
      </w:r>
      <w:r w:rsidRPr="00857E0F">
        <w:rPr>
          <w:rFonts w:ascii="Consolas" w:hAnsi="Consolas" w:cs="Consolas"/>
          <w:noProof/>
          <w:color w:val="000000"/>
        </w:rPr>
        <w:t>Console</w:t>
      </w:r>
      <w:r>
        <w:rPr>
          <w:noProof/>
        </w:rPr>
        <w:t>:</w:t>
      </w:r>
    </w:p>
    <w:p w14:paraId="55997F72" w14:textId="77777777" w:rsidR="009F7C47" w:rsidRDefault="009F7C47" w:rsidP="009F7C47">
      <w:pPr>
        <w:keepNext/>
        <w:spacing w:before="240"/>
        <w:ind w:left="1134" w:right="2268"/>
        <w:rPr>
          <w:noProof/>
        </w:rPr>
      </w:pPr>
      <w:r>
        <w:rPr>
          <w:noProof/>
          <w:lang w:eastAsia="da-DK"/>
        </w:rPr>
        <w:drawing>
          <wp:inline distT="0" distB="0" distL="0" distR="0" wp14:anchorId="5710574B" wp14:editId="28F1BFE0">
            <wp:extent cx="4260140" cy="1069676"/>
            <wp:effectExtent l="19050" t="19050" r="26670" b="1651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1246" cy="1077486"/>
                    </a:xfrm>
                    <a:prstGeom prst="rect">
                      <a:avLst/>
                    </a:prstGeom>
                    <a:ln w="12696" cmpd="sng">
                      <a:solidFill>
                        <a:srgbClr val="3D603F"/>
                      </a:solidFill>
                      <a:prstDash val="solid"/>
                    </a:ln>
                  </pic:spPr>
                </pic:pic>
              </a:graphicData>
            </a:graphic>
          </wp:inline>
        </w:drawing>
      </w:r>
    </w:p>
    <w:p w14:paraId="7CBB0CC8" w14:textId="77777777" w:rsidR="009F7C47" w:rsidRDefault="009F7C47" w:rsidP="009F7C47">
      <w:pPr>
        <w:rPr>
          <w:noProof/>
        </w:rPr>
      </w:pPr>
      <w:r>
        <w:rPr>
          <w:noProof/>
        </w:rPr>
        <w:t xml:space="preserve">Den består af mange metoder, </w:t>
      </w:r>
      <w:r w:rsidRPr="00B83F7E">
        <w:rPr>
          <w:rFonts w:ascii="Consolas" w:hAnsi="Consolas" w:cs="Consolas"/>
          <w:noProof/>
          <w:color w:val="000000"/>
        </w:rPr>
        <w:t>Write</w:t>
      </w:r>
      <w:r>
        <w:rPr>
          <w:noProof/>
        </w:rPr>
        <w:t xml:space="preserve">, </w:t>
      </w:r>
      <w:r w:rsidRPr="00B83F7E">
        <w:rPr>
          <w:rFonts w:ascii="Consolas" w:hAnsi="Consolas" w:cs="Consolas"/>
          <w:noProof/>
          <w:color w:val="000000"/>
        </w:rPr>
        <w:t>WriteLine</w:t>
      </w:r>
      <w:r>
        <w:rPr>
          <w:noProof/>
        </w:rPr>
        <w:t xml:space="preserve"> og </w:t>
      </w:r>
      <w:r w:rsidRPr="00B83F7E">
        <w:rPr>
          <w:rFonts w:ascii="Consolas" w:hAnsi="Consolas" w:cs="Consolas"/>
          <w:noProof/>
          <w:color w:val="000000"/>
        </w:rPr>
        <w:t>ReadLine</w:t>
      </w:r>
      <w:r>
        <w:rPr>
          <w:noProof/>
        </w:rPr>
        <w:t xml:space="preserve"> findes et stykke nede. Implementationen af </w:t>
      </w:r>
      <w:r w:rsidRPr="00DF760E">
        <w:rPr>
          <w:rFonts w:ascii="Consolas" w:hAnsi="Consolas" w:cs="Consolas"/>
          <w:noProof/>
          <w:color w:val="000000"/>
          <w:sz w:val="20"/>
          <w:szCs w:val="19"/>
        </w:rPr>
        <w:t>Console</w:t>
      </w:r>
      <w:r>
        <w:rPr>
          <w:noProof/>
        </w:rPr>
        <w:t xml:space="preserve">-biblioteket er skjult for brugeren, man kan kun se metodernes signatur, </w:t>
      </w:r>
      <w:r w:rsidRPr="00747395">
        <w:rPr>
          <w:noProof/>
        </w:rPr>
        <w:t>ikke</w:t>
      </w:r>
      <w:r>
        <w:rPr>
          <w:noProof/>
        </w:rPr>
        <w:t xml:space="preserve"> hvordan de er implementeret. </w:t>
      </w:r>
    </w:p>
    <w:p w14:paraId="2EE642BA" w14:textId="77777777" w:rsidR="009F7C47" w:rsidRPr="00AB3CDE" w:rsidRDefault="009F7C47" w:rsidP="009F7C47">
      <w:pPr>
        <w:rPr>
          <w:noProof/>
        </w:rPr>
      </w:pPr>
      <w:r>
        <w:rPr>
          <w:noProof/>
        </w:rPr>
        <w:t>Man skal altså altid skrive ”</w:t>
      </w:r>
      <w:r w:rsidRPr="00DF760E">
        <w:rPr>
          <w:rFonts w:ascii="Consolas" w:hAnsi="Consolas" w:cs="Consolas"/>
          <w:noProof/>
          <w:color w:val="000000"/>
          <w:sz w:val="20"/>
          <w:szCs w:val="19"/>
        </w:rPr>
        <w:t>Console</w:t>
      </w:r>
      <w:r w:rsidRPr="00DF760E">
        <w:rPr>
          <w:rFonts w:ascii="Courier New" w:hAnsi="Courier New"/>
          <w:noProof/>
          <w:sz w:val="20"/>
          <w:szCs w:val="19"/>
        </w:rPr>
        <w:t>.</w:t>
      </w:r>
      <w:r>
        <w:rPr>
          <w:noProof/>
        </w:rPr>
        <w:t xml:space="preserve">” Før alle instruktionerne </w:t>
      </w:r>
      <w:r w:rsidRPr="00DF760E">
        <w:rPr>
          <w:rFonts w:ascii="Consolas" w:hAnsi="Consolas" w:cs="Consolas"/>
          <w:noProof/>
          <w:color w:val="000000"/>
          <w:sz w:val="20"/>
          <w:szCs w:val="19"/>
        </w:rPr>
        <w:t>Write</w:t>
      </w:r>
      <w:r>
        <w:rPr>
          <w:noProof/>
        </w:rPr>
        <w:t xml:space="preserve">, </w:t>
      </w:r>
      <w:r w:rsidRPr="00DF760E">
        <w:rPr>
          <w:rFonts w:ascii="Consolas" w:hAnsi="Consolas" w:cs="Consolas"/>
          <w:noProof/>
          <w:color w:val="000000"/>
          <w:sz w:val="20"/>
          <w:szCs w:val="19"/>
        </w:rPr>
        <w:t>WriteLine</w:t>
      </w:r>
      <w:r>
        <w:rPr>
          <w:noProof/>
        </w:rPr>
        <w:t xml:space="preserve">, </w:t>
      </w:r>
      <w:r w:rsidRPr="00DF760E">
        <w:rPr>
          <w:rFonts w:ascii="Consolas" w:hAnsi="Consolas" w:cs="Consolas"/>
          <w:noProof/>
          <w:color w:val="000000"/>
          <w:sz w:val="20"/>
          <w:szCs w:val="19"/>
        </w:rPr>
        <w:t>ReadLine</w:t>
      </w:r>
      <w:r>
        <w:rPr>
          <w:noProof/>
        </w:rPr>
        <w:t xml:space="preserve"> etc. (også selvom det skulle være glemt i opgaven ;-)</w:t>
      </w:r>
    </w:p>
    <w:p w14:paraId="529AACF7" w14:textId="77777777" w:rsidR="009F7C47" w:rsidRDefault="009F7C47" w:rsidP="009F7C47">
      <w:pPr>
        <w:pStyle w:val="Overskrift2"/>
        <w:numPr>
          <w:ilvl w:val="1"/>
          <w:numId w:val="1"/>
        </w:numPr>
        <w:ind w:left="567" w:hanging="567"/>
        <w:rPr>
          <w:noProof/>
        </w:rPr>
      </w:pPr>
      <w:bookmarkStart w:id="39" w:name="_Toc529291052"/>
      <w:bookmarkStart w:id="40" w:name="_Toc529291101"/>
      <w:bookmarkStart w:id="41" w:name="_Toc73095904"/>
      <w:r>
        <w:rPr>
          <w:noProof/>
        </w:rPr>
        <w:lastRenderedPageBreak/>
        <w:t>Eksempel 1: Write og WriteLine</w:t>
      </w:r>
      <w:bookmarkEnd w:id="39"/>
      <w:bookmarkEnd w:id="40"/>
      <w:bookmarkEnd w:id="41"/>
    </w:p>
    <w:p w14:paraId="12EA5FF1" w14:textId="77777777" w:rsidR="009F7C47" w:rsidRPr="00F14202" w:rsidRDefault="009F7C47" w:rsidP="009F7C47">
      <w:pPr>
        <w:keepNext/>
      </w:pPr>
      <w:r>
        <w:t xml:space="preserve">Her er et eksempel på brugen af </w:t>
      </w:r>
      <w:r w:rsidRPr="00DF760E">
        <w:rPr>
          <w:rFonts w:ascii="Consolas" w:hAnsi="Consolas" w:cs="Consolas"/>
          <w:noProof/>
          <w:color w:val="000000"/>
          <w:sz w:val="20"/>
          <w:szCs w:val="19"/>
        </w:rPr>
        <w:t>Write</w:t>
      </w:r>
      <w:r>
        <w:t xml:space="preserve"> og </w:t>
      </w:r>
      <w:r w:rsidRPr="00DF760E">
        <w:rPr>
          <w:rFonts w:ascii="Consolas" w:hAnsi="Consolas" w:cs="Consolas"/>
          <w:noProof/>
          <w:color w:val="000000"/>
          <w:sz w:val="20"/>
          <w:szCs w:val="19"/>
        </w:rPr>
        <w:t>WriteLine</w:t>
      </w:r>
      <w:r>
        <w:t xml:space="preserve"> som illustrerer hvordan man kan benytte dem til at gøre sin udskrift mere læsbar.</w:t>
      </w:r>
    </w:p>
    <w:p w14:paraId="446F5CB8"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Console.Write(</w:t>
      </w:r>
      <w:r w:rsidRPr="00194466">
        <w:rPr>
          <w:rFonts w:ascii="Consolas" w:hAnsi="Consolas" w:cs="Consolas"/>
          <w:noProof/>
          <w:color w:val="A31515"/>
          <w:sz w:val="19"/>
          <w:szCs w:val="19"/>
          <w:lang w:val="en-US"/>
        </w:rPr>
        <w:t>"Hans"</w:t>
      </w:r>
      <w:r w:rsidRPr="00194466">
        <w:rPr>
          <w:rFonts w:ascii="Consolas" w:hAnsi="Consolas" w:cs="Consolas"/>
          <w:noProof/>
          <w:color w:val="000000"/>
          <w:sz w:val="19"/>
          <w:szCs w:val="19"/>
          <w:lang w:val="en-US"/>
        </w:rPr>
        <w:t>);</w:t>
      </w:r>
    </w:p>
    <w:p w14:paraId="7F44D336"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Console.Write(</w:t>
      </w:r>
      <w:r w:rsidRPr="00194466">
        <w:rPr>
          <w:rFonts w:ascii="Consolas" w:hAnsi="Consolas" w:cs="Consolas"/>
          <w:noProof/>
          <w:color w:val="A31515"/>
          <w:sz w:val="19"/>
          <w:szCs w:val="19"/>
          <w:lang w:val="en-US"/>
        </w:rPr>
        <w:t>"og"</w:t>
      </w:r>
      <w:r w:rsidRPr="00194466">
        <w:rPr>
          <w:rFonts w:ascii="Consolas" w:hAnsi="Consolas" w:cs="Consolas"/>
          <w:noProof/>
          <w:color w:val="000000"/>
          <w:sz w:val="19"/>
          <w:szCs w:val="19"/>
          <w:lang w:val="en-US"/>
        </w:rPr>
        <w:t>);</w:t>
      </w:r>
    </w:p>
    <w:p w14:paraId="0E67ACB1"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Console.Write(</w:t>
      </w:r>
      <w:r w:rsidRPr="00194466">
        <w:rPr>
          <w:rFonts w:ascii="Consolas" w:hAnsi="Consolas" w:cs="Consolas"/>
          <w:noProof/>
          <w:color w:val="A31515"/>
          <w:sz w:val="19"/>
          <w:szCs w:val="19"/>
          <w:lang w:val="en-US"/>
        </w:rPr>
        <w:t>"Grete"</w:t>
      </w:r>
      <w:r w:rsidRPr="00194466">
        <w:rPr>
          <w:rFonts w:ascii="Consolas" w:hAnsi="Consolas" w:cs="Consolas"/>
          <w:noProof/>
          <w:color w:val="000000"/>
          <w:sz w:val="19"/>
          <w:szCs w:val="19"/>
          <w:lang w:val="en-US"/>
        </w:rPr>
        <w:t>);</w:t>
      </w:r>
    </w:p>
    <w:p w14:paraId="3A58AF55"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w:t>
      </w:r>
      <w:r>
        <w:rPr>
          <w:rFonts w:ascii="Consolas" w:hAnsi="Consolas" w:cs="Consolas"/>
          <w:noProof/>
          <w:color w:val="A31515"/>
          <w:sz w:val="19"/>
          <w:szCs w:val="19"/>
        </w:rPr>
        <w:t>"for vild i skoven."</w:t>
      </w:r>
      <w:r>
        <w:rPr>
          <w:rFonts w:ascii="Consolas" w:hAnsi="Consolas" w:cs="Consolas"/>
          <w:noProof/>
          <w:color w:val="000000"/>
          <w:sz w:val="19"/>
          <w:szCs w:val="19"/>
        </w:rPr>
        <w:t>);</w:t>
      </w:r>
    </w:p>
    <w:p w14:paraId="774B3015"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w:t>
      </w:r>
      <w:r>
        <w:rPr>
          <w:rFonts w:ascii="Consolas" w:hAnsi="Consolas" w:cs="Consolas"/>
          <w:noProof/>
          <w:color w:val="A31515"/>
          <w:sz w:val="19"/>
          <w:szCs w:val="19"/>
        </w:rPr>
        <w:t>"Den næste dag gik de videre."</w:t>
      </w:r>
      <w:r>
        <w:rPr>
          <w:rFonts w:ascii="Consolas" w:hAnsi="Consolas" w:cs="Consolas"/>
          <w:noProof/>
          <w:color w:val="000000"/>
          <w:sz w:val="19"/>
          <w:szCs w:val="19"/>
        </w:rPr>
        <w:t>);</w:t>
      </w:r>
    </w:p>
    <w:p w14:paraId="1A809E87"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Console.ReadLine();</w:t>
      </w:r>
    </w:p>
    <w:p w14:paraId="534E4F1F" w14:textId="77777777" w:rsidR="009F7C47" w:rsidRDefault="009F7C47" w:rsidP="0026542C">
      <w:pPr>
        <w:keepNext/>
        <w:spacing w:before="240"/>
        <w:rPr>
          <w:noProof/>
        </w:rPr>
      </w:pPr>
      <w:r>
        <w:rPr>
          <w:noProof/>
        </w:rPr>
        <w:t>Giver følgende udskrift i konsollen (i konsolvinduet på skærmen):</w:t>
      </w:r>
    </w:p>
    <w:p w14:paraId="7E3E4D4C"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HansogGretefor vild i skoven.Den næste dag gik de videre.</w:t>
      </w:r>
    </w:p>
    <w:p w14:paraId="3728522C" w14:textId="77777777" w:rsidR="009F7C47" w:rsidRDefault="009F7C47" w:rsidP="009F7C47">
      <w:pPr>
        <w:keepNext/>
        <w:rPr>
          <w:noProof/>
        </w:rPr>
      </w:pPr>
      <w:r>
        <w:rPr>
          <w:noProof/>
          <w:lang w:eastAsia="da-DK"/>
        </w:rPr>
        <mc:AlternateContent>
          <mc:Choice Requires="wps">
            <w:drawing>
              <wp:anchor distT="0" distB="0" distL="114300" distR="114300" simplePos="0" relativeHeight="251670528" behindDoc="0" locked="0" layoutInCell="1" allowOverlap="1" wp14:anchorId="5D5AAFDE" wp14:editId="7B19BA07">
                <wp:simplePos x="0" y="0"/>
                <wp:positionH relativeFrom="column">
                  <wp:posOffset>120781</wp:posOffset>
                </wp:positionH>
                <wp:positionV relativeFrom="paragraph">
                  <wp:posOffset>561340</wp:posOffset>
                </wp:positionV>
                <wp:extent cx="797429" cy="810311"/>
                <wp:effectExtent l="0" t="0" r="22225" b="85090"/>
                <wp:wrapNone/>
                <wp:docPr id="18" name="Kombinationstegning: figur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7429" cy="810311"/>
                        </a:xfrm>
                        <a:custGeom>
                          <a:avLst/>
                          <a:gdLst>
                            <a:gd name="connsiteX0" fmla="*/ 797429 w 797429"/>
                            <a:gd name="connsiteY0" fmla="*/ 0 h 810311"/>
                            <a:gd name="connsiteX1" fmla="*/ 3679 w 797429"/>
                            <a:gd name="connsiteY1" fmla="*/ 711200 h 810311"/>
                            <a:gd name="connsiteX2" fmla="*/ 556129 w 797429"/>
                            <a:gd name="connsiteY2" fmla="*/ 787400 h 810311"/>
                          </a:gdLst>
                          <a:ahLst/>
                          <a:cxnLst>
                            <a:cxn ang="0">
                              <a:pos x="connsiteX0" y="connsiteY0"/>
                            </a:cxn>
                            <a:cxn ang="0">
                              <a:pos x="connsiteX1" y="connsiteY1"/>
                            </a:cxn>
                            <a:cxn ang="0">
                              <a:pos x="connsiteX2" y="connsiteY2"/>
                            </a:cxn>
                          </a:cxnLst>
                          <a:rect l="l" t="t" r="r" b="b"/>
                          <a:pathLst>
                            <a:path w="797429" h="810311">
                              <a:moveTo>
                                <a:pt x="797429" y="0"/>
                              </a:moveTo>
                              <a:cubicBezTo>
                                <a:pt x="420662" y="289983"/>
                                <a:pt x="43896" y="579967"/>
                                <a:pt x="3679" y="711200"/>
                              </a:cubicBezTo>
                              <a:cubicBezTo>
                                <a:pt x="-36538" y="842433"/>
                                <a:pt x="259795" y="814916"/>
                                <a:pt x="556129" y="78740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D1784E" id="Kombinationstegning: figur 18" o:spid="_x0000_s1026" style="position:absolute;margin-left:9.5pt;margin-top:44.2pt;width:62.8pt;height:6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97429,810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" path="m797429,c420662,289983,43896,579967,3679,711200v-40217,131233,256116,103716,552450,76200e" fillcolor="#4472c4 [3204]" strokecolor="#8b0000">
                <v:fill opacity="0"/>
                <v:stroke endarrow="block" joinstyle="miter"/>
                <v:path arrowok="t" o:connecttype="custom" o:connectlocs="797429,0;3679,711200;556129,787400" o:connectangles="0,0,0"/>
              </v:shape>
            </w:pict>
          </mc:Fallback>
        </mc:AlternateContent>
      </w:r>
      <w:r>
        <w:rPr>
          <w:noProof/>
          <w:lang w:eastAsia="da-DK"/>
        </w:rPr>
        <mc:AlternateContent>
          <mc:Choice Requires="wps">
            <w:drawing>
              <wp:anchor distT="0" distB="0" distL="114300" distR="114300" simplePos="0" relativeHeight="251659264" behindDoc="0" locked="0" layoutInCell="1" allowOverlap="1" wp14:anchorId="25028B57" wp14:editId="6DA8588D">
                <wp:simplePos x="0" y="0"/>
                <wp:positionH relativeFrom="column">
                  <wp:posOffset>213360</wp:posOffset>
                </wp:positionH>
                <wp:positionV relativeFrom="paragraph">
                  <wp:posOffset>586740</wp:posOffset>
                </wp:positionV>
                <wp:extent cx="1454150" cy="546100"/>
                <wp:effectExtent l="0" t="0" r="69850" b="25400"/>
                <wp:wrapNone/>
                <wp:docPr id="5" name="Kombinationstegning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0" cy="546100"/>
                        </a:xfrm>
                        <a:custGeom>
                          <a:avLst/>
                          <a:gdLst>
                            <a:gd name="connsiteX0" fmla="*/ 0 w 1726387"/>
                            <a:gd name="connsiteY0" fmla="*/ 0 h 585675"/>
                            <a:gd name="connsiteX1" fmla="*/ 241401 w 1726387"/>
                            <a:gd name="connsiteY1" fmla="*/ 438912 h 585675"/>
                            <a:gd name="connsiteX2" fmla="*/ 1294790 w 1726387"/>
                            <a:gd name="connsiteY2" fmla="*/ 585216 h 585675"/>
                            <a:gd name="connsiteX3" fmla="*/ 1726387 w 1726387"/>
                            <a:gd name="connsiteY3" fmla="*/ 402336 h 585675"/>
                          </a:gdLst>
                          <a:ahLst/>
                          <a:cxnLst>
                            <a:cxn ang="0">
                              <a:pos x="connsiteX0" y="connsiteY0"/>
                            </a:cxn>
                            <a:cxn ang="0">
                              <a:pos x="connsiteX1" y="connsiteY1"/>
                            </a:cxn>
                            <a:cxn ang="0">
                              <a:pos x="connsiteX2" y="connsiteY2"/>
                            </a:cxn>
                            <a:cxn ang="0">
                              <a:pos x="connsiteX3" y="connsiteY3"/>
                            </a:cxn>
                          </a:cxnLst>
                          <a:rect l="l" t="t" r="r" b="b"/>
                          <a:pathLst>
                            <a:path w="1726387" h="585675">
                              <a:moveTo>
                                <a:pt x="0" y="0"/>
                              </a:moveTo>
                              <a:cubicBezTo>
                                <a:pt x="12801" y="170688"/>
                                <a:pt x="25603" y="341376"/>
                                <a:pt x="241401" y="438912"/>
                              </a:cubicBezTo>
                              <a:cubicBezTo>
                                <a:pt x="457199" y="536448"/>
                                <a:pt x="1047292" y="591312"/>
                                <a:pt x="1294790" y="585216"/>
                              </a:cubicBezTo>
                              <a:cubicBezTo>
                                <a:pt x="1542288" y="579120"/>
                                <a:pt x="1634337" y="490728"/>
                                <a:pt x="1726387" y="402336"/>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A9CC9B" id="Kombinationstegning 5" o:spid="_x0000_s1026" style="position:absolute;margin-left:16.8pt;margin-top:46.2pt;width:114.5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26387,585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" path="m,c12801,170688,25603,341376,241401,438912v215798,97536,805891,152400,1053389,146304c1542288,579120,1634337,490728,1726387,402336e" fillcolor="#4472c4 [3204]" strokecolor="#8b0000">
                <v:fill opacity="0"/>
                <v:stroke endarrow="block" joinstyle="miter"/>
                <v:path arrowok="t" o:connecttype="custom" o:connectlocs="0,0;203334,409254;1090612,545672;1454150,375150" o:connectangles="0,0,0,0"/>
              </v:shape>
            </w:pict>
          </mc:Fallback>
        </mc:AlternateContent>
      </w:r>
      <w:r>
        <w:rPr>
          <w:noProof/>
        </w:rPr>
        <w:t>Det er jo ikke særlig nemt at læse. Der mangler mellemrum mellem nogle af ordene og det hele står på én linje. Når man benytter flere Write og WriteLine-kald efter hinanden, skal man huske selv at sørge for mellemrum og linjeskift de rigtige steder. Vi retter koden til</w:t>
      </w:r>
    </w:p>
    <w:p w14:paraId="20E53BAD"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w:t>
      </w:r>
      <w:r>
        <w:rPr>
          <w:rFonts w:ascii="Consolas" w:hAnsi="Consolas" w:cs="Consolas"/>
          <w:noProof/>
          <w:color w:val="A31515"/>
          <w:sz w:val="19"/>
          <w:szCs w:val="19"/>
        </w:rPr>
        <w:t>"Hans"</w:t>
      </w:r>
      <w:r>
        <w:rPr>
          <w:rFonts w:ascii="Consolas" w:hAnsi="Consolas" w:cs="Consolas"/>
          <w:noProof/>
          <w:color w:val="000000"/>
          <w:sz w:val="19"/>
          <w:szCs w:val="19"/>
        </w:rPr>
        <w:t>);</w:t>
      </w:r>
    </w:p>
    <w:p w14:paraId="152F1F96"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w:t>
      </w:r>
      <w:r>
        <w:rPr>
          <w:rFonts w:ascii="Consolas" w:hAnsi="Consolas" w:cs="Consolas"/>
          <w:noProof/>
          <w:color w:val="A31515"/>
          <w:sz w:val="19"/>
          <w:szCs w:val="19"/>
        </w:rPr>
        <w:t>" og"</w:t>
      </w:r>
      <w:r>
        <w:rPr>
          <w:rFonts w:ascii="Consolas" w:hAnsi="Consolas" w:cs="Consolas"/>
          <w:noProof/>
          <w:color w:val="000000"/>
          <w:sz w:val="19"/>
          <w:szCs w:val="19"/>
        </w:rPr>
        <w:t>);</w:t>
      </w:r>
    </w:p>
    <w:p w14:paraId="4BDB78C3"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w:t>
      </w:r>
      <w:r>
        <w:rPr>
          <w:rFonts w:ascii="Consolas" w:hAnsi="Consolas" w:cs="Consolas"/>
          <w:noProof/>
          <w:color w:val="A31515"/>
          <w:sz w:val="19"/>
          <w:szCs w:val="19"/>
        </w:rPr>
        <w:t>" Grete"</w:t>
      </w:r>
      <w:r>
        <w:rPr>
          <w:rFonts w:ascii="Consolas" w:hAnsi="Consolas" w:cs="Consolas"/>
          <w:noProof/>
          <w:color w:val="000000"/>
          <w:sz w:val="19"/>
          <w:szCs w:val="19"/>
        </w:rPr>
        <w:t>);</w:t>
      </w:r>
    </w:p>
    <w:p w14:paraId="3DB49E51"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Console.WriteLine(</w:t>
      </w:r>
      <w:r>
        <w:rPr>
          <w:rFonts w:ascii="Consolas" w:hAnsi="Consolas" w:cs="Consolas"/>
          <w:noProof/>
          <w:color w:val="A31515"/>
          <w:sz w:val="19"/>
          <w:szCs w:val="19"/>
        </w:rPr>
        <w:t>" for vild i skoven."</w:t>
      </w:r>
      <w:r>
        <w:rPr>
          <w:rFonts w:ascii="Consolas" w:hAnsi="Consolas" w:cs="Consolas"/>
          <w:noProof/>
          <w:color w:val="000000"/>
          <w:sz w:val="19"/>
          <w:szCs w:val="19"/>
        </w:rPr>
        <w:t>);</w:t>
      </w:r>
    </w:p>
    <w:p w14:paraId="552A5C38"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Console.WriteLine(</w:t>
      </w:r>
      <w:r>
        <w:rPr>
          <w:rFonts w:ascii="Consolas" w:hAnsi="Consolas" w:cs="Consolas"/>
          <w:noProof/>
          <w:color w:val="A31515"/>
          <w:sz w:val="19"/>
          <w:szCs w:val="19"/>
        </w:rPr>
        <w:t>"Den næste dag gik de videre."</w:t>
      </w:r>
      <w:r>
        <w:rPr>
          <w:rFonts w:ascii="Consolas" w:hAnsi="Consolas" w:cs="Consolas"/>
          <w:noProof/>
          <w:color w:val="000000"/>
          <w:sz w:val="19"/>
          <w:szCs w:val="19"/>
        </w:rPr>
        <w:t>);</w:t>
      </w:r>
    </w:p>
    <w:p w14:paraId="5520C588"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noProof/>
        </w:rPr>
      </w:pPr>
      <w:r>
        <w:rPr>
          <w:rFonts w:ascii="Consolas" w:hAnsi="Consolas" w:cs="Consolas"/>
          <w:noProof/>
          <w:color w:val="000000"/>
          <w:sz w:val="19"/>
          <w:szCs w:val="19"/>
        </w:rPr>
        <w:t>Console.ReadLine();</w:t>
      </w:r>
    </w:p>
    <w:p w14:paraId="6546CF8A" w14:textId="77777777" w:rsidR="009F7C47" w:rsidRPr="00857E0F" w:rsidRDefault="009F7C47" w:rsidP="009F7C47">
      <w:pPr>
        <w:rPr>
          <w:noProof/>
        </w:rPr>
      </w:pPr>
      <w:r>
        <w:rPr>
          <w:noProof/>
        </w:rPr>
        <w:t>Nu får vi denne udskrift:</w:t>
      </w:r>
    </w:p>
    <w:p w14:paraId="6894D8DE"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Hans og Grete for vild i skoven.</w:t>
      </w:r>
    </w:p>
    <w:p w14:paraId="3150A087"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Den næste dag gik de videre.</w:t>
      </w:r>
    </w:p>
    <w:p w14:paraId="7D2B39C0" w14:textId="7AB97441" w:rsidR="009F7C47" w:rsidRDefault="009F7C47" w:rsidP="009F7C47">
      <w:pPr>
        <w:rPr>
          <w:noProof/>
        </w:rPr>
      </w:pPr>
      <w:r>
        <w:rPr>
          <w:noProof/>
        </w:rPr>
        <w:t>Det ser bedre ud.</w:t>
      </w:r>
    </w:p>
    <w:p w14:paraId="37ADD1EE" w14:textId="169DF802" w:rsidR="00F23CE5" w:rsidRDefault="00F23CE5" w:rsidP="00F23CE5">
      <w:pPr>
        <w:pStyle w:val="Overskrift2"/>
        <w:rPr>
          <w:noProof/>
        </w:rPr>
      </w:pPr>
      <w:bookmarkStart w:id="42" w:name="_Toc73095905"/>
      <w:r>
        <w:rPr>
          <w:noProof/>
        </w:rPr>
        <w:t>Opgave: Pæn udskrift</w:t>
      </w:r>
      <w:bookmarkEnd w:id="42"/>
    </w:p>
    <w:p w14:paraId="45401654" w14:textId="422BCFE8" w:rsidR="00F23CE5" w:rsidRDefault="00197404" w:rsidP="00F23CE5">
      <w:r>
        <w:t xml:space="preserve">Du skal nu lave et program der består af mindst tre kald af </w:t>
      </w:r>
      <w:r w:rsidRPr="00197404">
        <w:rPr>
          <w:rFonts w:ascii="Consolas" w:hAnsi="Consolas" w:cs="Consolas"/>
          <w:noProof/>
          <w:color w:val="000000"/>
          <w:sz w:val="20"/>
          <w:szCs w:val="19"/>
        </w:rPr>
        <w:t>Write</w:t>
      </w:r>
      <w:r>
        <w:t xml:space="preserve"> eller </w:t>
      </w:r>
      <w:r w:rsidRPr="00197404">
        <w:rPr>
          <w:rFonts w:ascii="Consolas" w:hAnsi="Consolas" w:cs="Consolas"/>
          <w:noProof/>
          <w:color w:val="000000"/>
          <w:sz w:val="20"/>
          <w:szCs w:val="19"/>
        </w:rPr>
        <w:t>WriteLine</w:t>
      </w:r>
      <w:r>
        <w:t xml:space="preserve">. Programmet skal skrive følgende ud på skærmen. </w:t>
      </w:r>
    </w:p>
    <w:p w14:paraId="25D3D338" w14:textId="1910C827" w:rsidR="00197404" w:rsidRDefault="00197404" w:rsidP="0026542C">
      <w:pPr>
        <w:pStyle w:val="Kode"/>
        <w:pBdr>
          <w:top w:val="single" w:sz="12" w:space="1" w:color="7D3F0F"/>
          <w:left w:val="single" w:sz="12" w:space="4" w:color="7D3F0F"/>
          <w:bottom w:val="single" w:sz="12" w:space="1" w:color="7D3F0F"/>
          <w:right w:val="single" w:sz="12" w:space="0" w:color="7D3F0F"/>
        </w:pBdr>
      </w:pPr>
      <w:r>
        <w:t>Dig og mig og vi to sejled i en træsko</w:t>
      </w:r>
    </w:p>
    <w:p w14:paraId="33DB463A" w14:textId="66349124" w:rsidR="00197404" w:rsidRPr="00F23CE5" w:rsidRDefault="00197404" w:rsidP="0026542C">
      <w:pPr>
        <w:pStyle w:val="Kode"/>
        <w:pBdr>
          <w:top w:val="single" w:sz="12" w:space="1" w:color="7D3F0F"/>
          <w:left w:val="single" w:sz="12" w:space="4" w:color="7D3F0F"/>
          <w:bottom w:val="single" w:sz="12" w:space="1" w:color="7D3F0F"/>
          <w:right w:val="single" w:sz="12" w:space="0" w:color="7D3F0F"/>
        </w:pBdr>
      </w:pPr>
      <w:r>
        <w:t>Da vi kom til Langeland var vor træsko fuld af vand</w:t>
      </w:r>
    </w:p>
    <w:p w14:paraId="7E536B5D" w14:textId="77777777" w:rsidR="009F7C47" w:rsidRDefault="009F7C47" w:rsidP="00F23CE5">
      <w:pPr>
        <w:pStyle w:val="Overskrift2"/>
        <w:rPr>
          <w:noProof/>
        </w:rPr>
      </w:pPr>
      <w:bookmarkStart w:id="43" w:name="_Toc529291053"/>
      <w:bookmarkStart w:id="44" w:name="_Toc529291102"/>
      <w:bookmarkStart w:id="45" w:name="_Toc73095906"/>
      <w:r>
        <w:rPr>
          <w:noProof/>
        </w:rPr>
        <w:t>Eksempel 2: Write og ReadLine kan også kombineres.</w:t>
      </w:r>
      <w:bookmarkEnd w:id="43"/>
      <w:bookmarkEnd w:id="44"/>
      <w:bookmarkEnd w:id="45"/>
      <w:r>
        <w:rPr>
          <w:noProof/>
        </w:rPr>
        <w:t xml:space="preserve"> </w:t>
      </w:r>
    </w:p>
    <w:p w14:paraId="614ACF49" w14:textId="77777777" w:rsidR="009F7C47" w:rsidRPr="00F14202" w:rsidRDefault="009F7C47" w:rsidP="009F7C47">
      <w:pPr>
        <w:keepNext/>
      </w:pPr>
      <w:r>
        <w:rPr>
          <w:noProof/>
          <w:lang w:eastAsia="da-DK"/>
        </w:rPr>
        <mc:AlternateContent>
          <mc:Choice Requires="wps">
            <w:drawing>
              <wp:anchor distT="0" distB="0" distL="114300" distR="114300" simplePos="0" relativeHeight="251664384" behindDoc="0" locked="0" layoutInCell="1" allowOverlap="1" wp14:anchorId="6E5A1228" wp14:editId="107768F8">
                <wp:simplePos x="0" y="0"/>
                <wp:positionH relativeFrom="column">
                  <wp:posOffset>-484962</wp:posOffset>
                </wp:positionH>
                <wp:positionV relativeFrom="paragraph">
                  <wp:posOffset>106579</wp:posOffset>
                </wp:positionV>
                <wp:extent cx="1178546" cy="2058529"/>
                <wp:effectExtent l="0" t="0" r="79375" b="18415"/>
                <wp:wrapNone/>
                <wp:docPr id="12" name="Kombinationstegning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46" cy="2058529"/>
                        </a:xfrm>
                        <a:custGeom>
                          <a:avLst/>
                          <a:gdLst>
                            <a:gd name="connsiteX0" fmla="*/ 460489 w 1178546"/>
                            <a:gd name="connsiteY0" fmla="*/ 1735089 h 2058529"/>
                            <a:gd name="connsiteX1" fmla="*/ 196828 w 1178546"/>
                            <a:gd name="connsiteY1" fmla="*/ 1937042 h 2058529"/>
                            <a:gd name="connsiteX2" fmla="*/ 56582 w 1178546"/>
                            <a:gd name="connsiteY2" fmla="*/ 102632 h 2058529"/>
                            <a:gd name="connsiteX3" fmla="*/ 1178546 w 1178546"/>
                            <a:gd name="connsiteY3" fmla="*/ 394343 h 2058529"/>
                          </a:gdLst>
                          <a:ahLst/>
                          <a:cxnLst>
                            <a:cxn ang="0">
                              <a:pos x="connsiteX0" y="connsiteY0"/>
                            </a:cxn>
                            <a:cxn ang="0">
                              <a:pos x="connsiteX1" y="connsiteY1"/>
                            </a:cxn>
                            <a:cxn ang="0">
                              <a:pos x="connsiteX2" y="connsiteY2"/>
                            </a:cxn>
                            <a:cxn ang="0">
                              <a:pos x="connsiteX3" y="connsiteY3"/>
                            </a:cxn>
                          </a:cxnLst>
                          <a:rect l="l" t="t" r="r" b="b"/>
                          <a:pathLst>
                            <a:path w="1178546" h="2058529">
                              <a:moveTo>
                                <a:pt x="460489" y="1735089"/>
                              </a:moveTo>
                              <a:cubicBezTo>
                                <a:pt x="362317" y="1972103"/>
                                <a:pt x="264146" y="2209118"/>
                                <a:pt x="196828" y="1937042"/>
                              </a:cubicBezTo>
                              <a:cubicBezTo>
                                <a:pt x="129510" y="1664966"/>
                                <a:pt x="-107038" y="359748"/>
                                <a:pt x="56582" y="102632"/>
                              </a:cubicBezTo>
                              <a:cubicBezTo>
                                <a:pt x="220202" y="-154484"/>
                                <a:pt x="699374" y="119929"/>
                                <a:pt x="1178546" y="394343"/>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AB4862" id="Kombinationstegning 12" o:spid="_x0000_s1026" style="position:absolute;margin-left:-38.2pt;margin-top:8.4pt;width:92.8pt;height:16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78546,2058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" path="m460489,1735089v-98172,237014,-196343,474029,-263661,201953c129510,1664966,-107038,359748,56582,102632v163620,-257116,642792,17297,1121964,291711e" fillcolor="#4472c4 [3204]" strokecolor="#8b0000">
                <v:fill opacity="0"/>
                <v:stroke endarrow="block" joinstyle="miter"/>
                <v:path arrowok="t" o:connecttype="custom" o:connectlocs="460489,1735089;196828,1937042;56582,102632;1178546,394343" o:connectangles="0,0,0,0"/>
              </v:shape>
            </w:pict>
          </mc:Fallback>
        </mc:AlternateContent>
      </w:r>
      <w:r>
        <w:t>Betragt følgende gode program:</w:t>
      </w:r>
    </w:p>
    <w:p w14:paraId="0DFF1125"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w:t>
      </w:r>
      <w:r>
        <w:rPr>
          <w:rFonts w:ascii="Consolas" w:hAnsi="Consolas" w:cs="Consolas"/>
          <w:noProof/>
          <w:color w:val="A31515"/>
          <w:sz w:val="19"/>
          <w:szCs w:val="19"/>
        </w:rPr>
        <w:t>"Hvem er den bedste lærer? "</w:t>
      </w:r>
      <w:r>
        <w:rPr>
          <w:rFonts w:ascii="Consolas" w:hAnsi="Consolas" w:cs="Consolas"/>
          <w:noProof/>
          <w:color w:val="000000"/>
          <w:sz w:val="19"/>
          <w:szCs w:val="19"/>
        </w:rPr>
        <w:t>);</w:t>
      </w:r>
    </w:p>
    <w:p w14:paraId="0D4161F5"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lærer = Console.ReadLine();</w:t>
      </w:r>
    </w:p>
    <w:p w14:paraId="2057993F"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Console.WriteLine(lærer </w:t>
      </w:r>
      <w:r w:rsidRPr="00007500">
        <w:rPr>
          <w:rFonts w:ascii="Consolas" w:hAnsi="Consolas" w:cs="Consolas"/>
          <w:b/>
          <w:noProof/>
          <w:color w:val="000000"/>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 er den bedste lærer."</w:t>
      </w:r>
      <w:r>
        <w:rPr>
          <w:rFonts w:ascii="Consolas" w:hAnsi="Consolas" w:cs="Consolas"/>
          <w:noProof/>
          <w:color w:val="000000"/>
          <w:sz w:val="19"/>
          <w:szCs w:val="19"/>
        </w:rPr>
        <w:t>);</w:t>
      </w:r>
    </w:p>
    <w:p w14:paraId="5B9EC3ED"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Console.ReadLine();</w:t>
      </w:r>
    </w:p>
    <w:p w14:paraId="74CF4438" w14:textId="3B79E5BC" w:rsidR="009F7C47" w:rsidRDefault="009F7C47" w:rsidP="009F7C47">
      <w:pPr>
        <w:spacing w:before="120"/>
        <w:rPr>
          <w:noProof/>
        </w:rPr>
      </w:pPr>
      <w:r>
        <w:rPr>
          <w:noProof/>
        </w:rPr>
        <w:t xml:space="preserve">Da den sidste </w:t>
      </w:r>
      <w:r w:rsidRPr="00DF760E">
        <w:rPr>
          <w:rFonts w:ascii="Consolas" w:hAnsi="Consolas" w:cs="Consolas"/>
          <w:noProof/>
          <w:color w:val="000000"/>
          <w:sz w:val="20"/>
          <w:szCs w:val="19"/>
        </w:rPr>
        <w:t>Write</w:t>
      </w:r>
      <w:r>
        <w:rPr>
          <w:noProof/>
        </w:rPr>
        <w:t>-</w:t>
      </w:r>
      <w:r w:rsidR="00DF760E" w:rsidRPr="00DF760E">
        <w:t>instruktion</w:t>
      </w:r>
      <w:r>
        <w:rPr>
          <w:noProof/>
        </w:rPr>
        <w:t xml:space="preserve"> ikke indeholder et linjeskift, bliver brugeren bedt om at indtaste svaret på samme linje i det efterfølgende kald af </w:t>
      </w:r>
      <w:r w:rsidRPr="00DF760E">
        <w:rPr>
          <w:rFonts w:ascii="Consolas" w:hAnsi="Consolas" w:cs="Consolas"/>
          <w:noProof/>
          <w:color w:val="000000"/>
          <w:sz w:val="20"/>
          <w:szCs w:val="19"/>
        </w:rPr>
        <w:t>Console.ReadLine()</w:t>
      </w:r>
      <w:r>
        <w:rPr>
          <w:noProof/>
        </w:rPr>
        <w:t xml:space="preserve">. Metoden </w:t>
      </w:r>
      <w:r w:rsidRPr="00DF760E">
        <w:rPr>
          <w:rFonts w:ascii="Consolas" w:hAnsi="Consolas" w:cs="Consolas"/>
          <w:noProof/>
          <w:color w:val="000000"/>
          <w:sz w:val="20"/>
          <w:szCs w:val="19"/>
        </w:rPr>
        <w:t>Console.ReadLine</w:t>
      </w:r>
      <w:r>
        <w:rPr>
          <w:noProof/>
        </w:rPr>
        <w:t xml:space="preserve"> </w:t>
      </w:r>
      <w:r w:rsidRPr="003963DE">
        <w:rPr>
          <w:i/>
          <w:noProof/>
        </w:rPr>
        <w:t>returnerer</w:t>
      </w:r>
      <w:r>
        <w:rPr>
          <w:rStyle w:val="Fodnotehenvisning"/>
          <w:i/>
          <w:noProof/>
        </w:rPr>
        <w:footnoteReference w:id="1"/>
      </w:r>
      <w:r>
        <w:rPr>
          <w:noProof/>
        </w:rPr>
        <w:t xml:space="preserve"> en </w:t>
      </w:r>
      <w:r w:rsidRPr="00197404">
        <w:rPr>
          <w:rFonts w:ascii="Consolas" w:hAnsi="Consolas" w:cs="Consolas"/>
          <w:noProof/>
          <w:color w:val="000000"/>
          <w:sz w:val="20"/>
          <w:szCs w:val="19"/>
        </w:rPr>
        <w:lastRenderedPageBreak/>
        <w:t>string</w:t>
      </w:r>
      <w:r>
        <w:rPr>
          <w:noProof/>
        </w:rPr>
        <w:t>, nemlig den som brugeren indtaster. Ved at gemme returværdien i en variabel, kan vi fastholde det som brugeren indtaster.</w:t>
      </w:r>
    </w:p>
    <w:p w14:paraId="4E79127A" w14:textId="77777777" w:rsidR="009F7C47" w:rsidRPr="00A60C5F" w:rsidRDefault="009F7C47" w:rsidP="009F7C47">
      <w:pPr>
        <w:keepNext/>
        <w:rPr>
          <w:noProof/>
        </w:rPr>
      </w:pPr>
      <w:r>
        <w:rPr>
          <w:noProof/>
        </w:rPr>
        <w:t>Ovenstående program giver følgende skærmdialog:</w:t>
      </w:r>
    </w:p>
    <w:p w14:paraId="15C6AF29"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rPr>
          <w:lang w:eastAsia="da-DK"/>
        </w:rPr>
        <mc:AlternateContent>
          <mc:Choice Requires="wps">
            <w:drawing>
              <wp:anchor distT="0" distB="0" distL="114300" distR="114300" simplePos="0" relativeHeight="251667456" behindDoc="0" locked="0" layoutInCell="1" allowOverlap="1" wp14:anchorId="50029CE1" wp14:editId="0F4932B7">
                <wp:simplePos x="0" y="0"/>
                <wp:positionH relativeFrom="column">
                  <wp:posOffset>2514816</wp:posOffset>
                </wp:positionH>
                <wp:positionV relativeFrom="paragraph">
                  <wp:posOffset>227702</wp:posOffset>
                </wp:positionV>
                <wp:extent cx="2212340" cy="525972"/>
                <wp:effectExtent l="38100" t="38100" r="0" b="26670"/>
                <wp:wrapNone/>
                <wp:docPr id="21" name="Kombinationstegning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2340" cy="525972"/>
                        </a:xfrm>
                        <a:custGeom>
                          <a:avLst/>
                          <a:gdLst>
                            <a:gd name="connsiteX0" fmla="*/ 1600200 w 1600200"/>
                            <a:gd name="connsiteY0" fmla="*/ 297180 h 419377"/>
                            <a:gd name="connsiteX1" fmla="*/ 861060 w 1600200"/>
                            <a:gd name="connsiteY1" fmla="*/ 403860 h 419377"/>
                            <a:gd name="connsiteX2" fmla="*/ 0 w 1600200"/>
                            <a:gd name="connsiteY2" fmla="*/ 0 h 419377"/>
                          </a:gdLst>
                          <a:ahLst/>
                          <a:cxnLst>
                            <a:cxn ang="0">
                              <a:pos x="connsiteX0" y="connsiteY0"/>
                            </a:cxn>
                            <a:cxn ang="0">
                              <a:pos x="connsiteX1" y="connsiteY1"/>
                            </a:cxn>
                            <a:cxn ang="0">
                              <a:pos x="connsiteX2" y="connsiteY2"/>
                            </a:cxn>
                          </a:cxnLst>
                          <a:rect l="l" t="t" r="r" b="b"/>
                          <a:pathLst>
                            <a:path w="1600200" h="419377">
                              <a:moveTo>
                                <a:pt x="1600200" y="297180"/>
                              </a:moveTo>
                              <a:cubicBezTo>
                                <a:pt x="1363980" y="375285"/>
                                <a:pt x="1127760" y="453390"/>
                                <a:pt x="861060" y="403860"/>
                              </a:cubicBezTo>
                              <a:cubicBezTo>
                                <a:pt x="594360" y="354330"/>
                                <a:pt x="297180" y="177165"/>
                                <a:pt x="0"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9A9AEC" id="Kombinationstegning 21" o:spid="_x0000_s1026" style="position:absolute;margin-left:198pt;margin-top:17.95pt;width:174.2pt;height:4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00200,419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" path="m1600200,297180c1363980,375285,1127760,453390,861060,403860,594360,354330,297180,177165,,e" fillcolor="#4472c4 [3204]" strokecolor="#8b0000">
                <v:fill opacity="0"/>
                <v:stroke endarrow="block" joinstyle="miter"/>
                <v:path arrowok="t" o:connecttype="custom" o:connectlocs="2212340,372716;1190450,506511;0,0" o:connectangles="0,0,0"/>
              </v:shape>
            </w:pict>
          </mc:Fallback>
        </mc:AlternateContent>
      </w:r>
      <w:r>
        <w:t>Hvem er den bedste lærer? Claus</w:t>
      </w:r>
    </w:p>
    <w:p w14:paraId="023A6D66" w14:textId="77777777" w:rsidR="009F7C47" w:rsidRPr="00971358" w:rsidRDefault="009F7C47" w:rsidP="0026542C">
      <w:pPr>
        <w:pStyle w:val="Kode"/>
        <w:pBdr>
          <w:top w:val="single" w:sz="12" w:space="1" w:color="7D3F0F"/>
          <w:left w:val="single" w:sz="12" w:space="4" w:color="7D3F0F"/>
          <w:bottom w:val="single" w:sz="12" w:space="1" w:color="7D3F0F"/>
          <w:right w:val="single" w:sz="12" w:space="0" w:color="7D3F0F"/>
        </w:pBdr>
      </w:pPr>
      <w:r>
        <w:t>Claus er den bedste lærer.</w:t>
      </w:r>
    </w:p>
    <w:p w14:paraId="168389B2" w14:textId="77777777" w:rsidR="009F7C47" w:rsidRDefault="009F7C47" w:rsidP="009F7C47">
      <w:pPr>
        <w:spacing w:before="120"/>
        <w:jc w:val="right"/>
        <w:rPr>
          <w:noProof/>
        </w:rPr>
      </w:pPr>
      <w:r>
        <w:rPr>
          <w:noProof/>
        </w:rPr>
        <w:t>Brugerens indtastning</w:t>
      </w:r>
    </w:p>
    <w:p w14:paraId="4F462883" w14:textId="77777777" w:rsidR="009F7C47" w:rsidRDefault="009F7C47" w:rsidP="009F7C47">
      <w:bookmarkStart w:id="46" w:name="_Toc529291054"/>
      <w:bookmarkStart w:id="47" w:name="_Toc529291103"/>
      <w:r>
        <w:t>Nu har vi sæt at vi kan sætte strenge (tekster) sammen ved hjælp af operatoren ’</w:t>
      </w:r>
      <w:r w:rsidRPr="00DF760E">
        <w:rPr>
          <w:rFonts w:ascii="Consolas" w:hAnsi="Consolas" w:cs="Consolas"/>
          <w:noProof/>
          <w:color w:val="000000"/>
          <w:sz w:val="20"/>
          <w:szCs w:val="19"/>
        </w:rPr>
        <w:t>+</w:t>
      </w:r>
      <w:r>
        <w:t>’. Det kan være en ret nem måde at håndtere strenge.</w:t>
      </w:r>
    </w:p>
    <w:p w14:paraId="518D18EF" w14:textId="77777777" w:rsidR="009F7C47" w:rsidRDefault="009F7C47" w:rsidP="009F7C47">
      <w:pPr>
        <w:keepNext/>
      </w:pPr>
      <w:r>
        <w:t xml:space="preserve">Der findes også en anden ret smart måde. Hvis man skriver symbolet ’$’ foran strengens begyndelse, altså lige foran anførselstegnet, fortæller man compileren at det der står i {} skal beregnes som et udtryk. </w:t>
      </w:r>
    </w:p>
    <w:p w14:paraId="2D025F85" w14:textId="77777777" w:rsidR="009F7C47" w:rsidRDefault="009F7C47" w:rsidP="009F7C47">
      <w:pPr>
        <w:keepNext/>
      </w:pPr>
      <w:r>
        <w:t>Eksempel:</w:t>
      </w:r>
    </w:p>
    <w:p w14:paraId="4F172ADC"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w:t>
      </w:r>
      <w:r>
        <w:rPr>
          <w:rFonts w:ascii="Consolas" w:hAnsi="Consolas" w:cs="Consolas"/>
          <w:noProof/>
          <w:color w:val="A31515"/>
          <w:sz w:val="19"/>
          <w:szCs w:val="19"/>
        </w:rPr>
        <w:t>"Hvem er den bedste lærer? "</w:t>
      </w:r>
      <w:r>
        <w:rPr>
          <w:rFonts w:ascii="Consolas" w:hAnsi="Consolas" w:cs="Consolas"/>
          <w:noProof/>
          <w:color w:val="000000"/>
          <w:sz w:val="19"/>
          <w:szCs w:val="19"/>
        </w:rPr>
        <w:t>);</w:t>
      </w:r>
    </w:p>
    <w:p w14:paraId="46D426F1"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lærer = Console.ReadLine();</w:t>
      </w:r>
    </w:p>
    <w:p w14:paraId="53E6D067"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Console.WriteLine(</w:t>
      </w:r>
      <w:r>
        <w:rPr>
          <w:rFonts w:ascii="Consolas" w:hAnsi="Consolas" w:cs="Consolas"/>
          <w:noProof/>
          <w:color w:val="A31515"/>
          <w:sz w:val="19"/>
          <w:szCs w:val="19"/>
        </w:rPr>
        <w:t>$"</w:t>
      </w:r>
      <w:r w:rsidRPr="00007500">
        <w:rPr>
          <w:rFonts w:ascii="Consolas" w:hAnsi="Consolas" w:cs="Consolas"/>
          <w:b/>
          <w:noProof/>
          <w:color w:val="000000"/>
          <w:sz w:val="19"/>
          <w:szCs w:val="19"/>
        </w:rPr>
        <w:t>{lærer}</w:t>
      </w:r>
      <w:r>
        <w:rPr>
          <w:rFonts w:ascii="Consolas" w:hAnsi="Consolas" w:cs="Consolas"/>
          <w:noProof/>
          <w:color w:val="A31515"/>
          <w:sz w:val="19"/>
          <w:szCs w:val="19"/>
        </w:rPr>
        <w:t xml:space="preserve"> er den bedste lærer."</w:t>
      </w:r>
      <w:r>
        <w:rPr>
          <w:rFonts w:ascii="Consolas" w:hAnsi="Consolas" w:cs="Consolas"/>
          <w:noProof/>
          <w:color w:val="000000"/>
          <w:sz w:val="19"/>
          <w:szCs w:val="19"/>
        </w:rPr>
        <w:t>);</w:t>
      </w:r>
    </w:p>
    <w:p w14:paraId="58D5EBFD"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69504" behindDoc="0" locked="0" layoutInCell="1" allowOverlap="1" wp14:anchorId="062B5B32" wp14:editId="48562FEE">
                <wp:simplePos x="0" y="0"/>
                <wp:positionH relativeFrom="column">
                  <wp:posOffset>2461260</wp:posOffset>
                </wp:positionH>
                <wp:positionV relativeFrom="paragraph">
                  <wp:posOffset>67310</wp:posOffset>
                </wp:positionV>
                <wp:extent cx="434858" cy="762000"/>
                <wp:effectExtent l="38100" t="38100" r="22860" b="19050"/>
                <wp:wrapNone/>
                <wp:docPr id="24" name="Kombinationstegning: 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858" cy="762000"/>
                        </a:xfrm>
                        <a:custGeom>
                          <a:avLst/>
                          <a:gdLst>
                            <a:gd name="connsiteX0" fmla="*/ 158750 w 434858"/>
                            <a:gd name="connsiteY0" fmla="*/ 762000 h 762000"/>
                            <a:gd name="connsiteX1" fmla="*/ 431800 w 434858"/>
                            <a:gd name="connsiteY1" fmla="*/ 463550 h 762000"/>
                            <a:gd name="connsiteX2" fmla="*/ 0 w 434858"/>
                            <a:gd name="connsiteY2" fmla="*/ 0 h 762000"/>
                          </a:gdLst>
                          <a:ahLst/>
                          <a:cxnLst>
                            <a:cxn ang="0">
                              <a:pos x="connsiteX0" y="connsiteY0"/>
                            </a:cxn>
                            <a:cxn ang="0">
                              <a:pos x="connsiteX1" y="connsiteY1"/>
                            </a:cxn>
                            <a:cxn ang="0">
                              <a:pos x="connsiteX2" y="connsiteY2"/>
                            </a:cxn>
                          </a:cxnLst>
                          <a:rect l="l" t="t" r="r" b="b"/>
                          <a:pathLst>
                            <a:path w="434858" h="762000">
                              <a:moveTo>
                                <a:pt x="158750" y="762000"/>
                              </a:moveTo>
                              <a:cubicBezTo>
                                <a:pt x="308504" y="676275"/>
                                <a:pt x="458258" y="590550"/>
                                <a:pt x="431800" y="463550"/>
                              </a:cubicBezTo>
                              <a:cubicBezTo>
                                <a:pt x="405342" y="336550"/>
                                <a:pt x="202671" y="168275"/>
                                <a:pt x="0"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429631" id="Kombinationstegning: figur 24" o:spid="_x0000_s1026" style="position:absolute;margin-left:193.8pt;margin-top:5.3pt;width:34.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4858,76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" path="m158750,762000c308504,676275,458258,590550,431800,463550,405342,336550,202671,168275,,e" fillcolor="#4472c4 [3204]" strokecolor="#8b0000">
                <v:fill opacity="0"/>
                <v:stroke endarrow="block" joinstyle="miter"/>
                <v:path arrowok="t" o:connecttype="custom" o:connectlocs="158750,762000;431800,463550;0,0" o:connectangles="0,0,0"/>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68480" behindDoc="0" locked="0" layoutInCell="1" allowOverlap="1" wp14:anchorId="2D79A217" wp14:editId="2E4C2406">
                <wp:simplePos x="0" y="0"/>
                <wp:positionH relativeFrom="column">
                  <wp:posOffset>2035810</wp:posOffset>
                </wp:positionH>
                <wp:positionV relativeFrom="paragraph">
                  <wp:posOffset>60960</wp:posOffset>
                </wp:positionV>
                <wp:extent cx="666964" cy="609600"/>
                <wp:effectExtent l="38100" t="38100" r="0" b="19050"/>
                <wp:wrapNone/>
                <wp:docPr id="20" name="Kombinationstegning: figur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964" cy="609600"/>
                        </a:xfrm>
                        <a:custGeom>
                          <a:avLst/>
                          <a:gdLst>
                            <a:gd name="connsiteX0" fmla="*/ 57150 w 666964"/>
                            <a:gd name="connsiteY0" fmla="*/ 609600 h 609600"/>
                            <a:gd name="connsiteX1" fmla="*/ 666750 w 666964"/>
                            <a:gd name="connsiteY1" fmla="*/ 469900 h 609600"/>
                            <a:gd name="connsiteX2" fmla="*/ 0 w 666964"/>
                            <a:gd name="connsiteY2" fmla="*/ 0 h 609600"/>
                          </a:gdLst>
                          <a:ahLst/>
                          <a:cxnLst>
                            <a:cxn ang="0">
                              <a:pos x="connsiteX0" y="connsiteY0"/>
                            </a:cxn>
                            <a:cxn ang="0">
                              <a:pos x="connsiteX1" y="connsiteY1"/>
                            </a:cxn>
                            <a:cxn ang="0">
                              <a:pos x="connsiteX2" y="connsiteY2"/>
                            </a:cxn>
                          </a:cxnLst>
                          <a:rect l="l" t="t" r="r" b="b"/>
                          <a:pathLst>
                            <a:path w="666964" h="609600">
                              <a:moveTo>
                                <a:pt x="57150" y="609600"/>
                              </a:moveTo>
                              <a:cubicBezTo>
                                <a:pt x="366712" y="590550"/>
                                <a:pt x="676275" y="571500"/>
                                <a:pt x="666750" y="469900"/>
                              </a:cubicBezTo>
                              <a:cubicBezTo>
                                <a:pt x="657225" y="368300"/>
                                <a:pt x="328612" y="184150"/>
                                <a:pt x="0"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6F8AA2" id="Kombinationstegning: figur 20" o:spid="_x0000_s1026" style="position:absolute;margin-left:160.3pt;margin-top:4.8pt;width:52.5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66964,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" path="m57150,609600c366712,590550,676275,571500,666750,469900,657225,368300,328612,184150,,e" fillcolor="#4472c4 [3204]" strokecolor="#8b0000">
                <v:fill opacity="0"/>
                <v:stroke endarrow="block" joinstyle="miter"/>
                <v:path arrowok="t" o:connecttype="custom" o:connectlocs="57150,609600;666750,469900;0,0" o:connectangles="0,0,0"/>
              </v:shape>
            </w:pict>
          </mc:Fallback>
        </mc:AlternateContent>
      </w:r>
      <w:r>
        <w:rPr>
          <w:rFonts w:ascii="Consolas" w:hAnsi="Consolas" w:cs="Consolas"/>
          <w:noProof/>
          <w:color w:val="000000"/>
          <w:sz w:val="19"/>
          <w:szCs w:val="19"/>
        </w:rPr>
        <w:t>Console.ReadLine();</w:t>
      </w:r>
    </w:p>
    <w:p w14:paraId="21CB2A52" w14:textId="77777777" w:rsidR="009F7C47" w:rsidRDefault="009F7C47" w:rsidP="009F7C47">
      <w:pPr>
        <w:keepNext/>
        <w:spacing w:before="120"/>
      </w:pPr>
      <w:r>
        <w:t>Dette giver samme dialog som vist ovenfor.</w:t>
      </w:r>
    </w:p>
    <w:p w14:paraId="0A23445D" w14:textId="77777777" w:rsidR="009F7C47" w:rsidRDefault="009F7C47" w:rsidP="009F7C47">
      <w:pPr>
        <w:keepNext/>
        <w:spacing w:before="120"/>
      </w:pPr>
      <w:r>
        <w:t>Skriv ’</w:t>
      </w:r>
      <w:r w:rsidRPr="00DF760E">
        <w:rPr>
          <w:rFonts w:ascii="Consolas" w:hAnsi="Consolas" w:cs="Consolas"/>
          <w:noProof/>
          <w:color w:val="000000"/>
          <w:sz w:val="20"/>
          <w:szCs w:val="19"/>
        </w:rPr>
        <w:t>$</w:t>
      </w:r>
      <w:r>
        <w:t>’ foran første anførselstegn.</w:t>
      </w:r>
    </w:p>
    <w:p w14:paraId="06025C96" w14:textId="77777777" w:rsidR="009F7C47" w:rsidRDefault="009F7C47" w:rsidP="009F7C47">
      <w:pPr>
        <w:spacing w:before="120"/>
      </w:pPr>
      <w:r>
        <w:t>Indsæt det beregnede udtryk i ”krøllet parentes”.</w:t>
      </w:r>
    </w:p>
    <w:p w14:paraId="23A68DD5" w14:textId="77777777" w:rsidR="009F7C47" w:rsidRDefault="009F7C47" w:rsidP="009F7C47">
      <w:pPr>
        <w:spacing w:before="120"/>
      </w:pPr>
      <w:r>
        <w:t>I eksemplet ovenfor er det beregnede udtryk bare en variabel, men det kan være hvilken som helst værdi der kan fremkomme ved en beregning. Eksempel:</w:t>
      </w:r>
    </w:p>
    <w:p w14:paraId="479BE5B7" w14:textId="77777777" w:rsidR="009F7C47" w:rsidRDefault="009F7C47" w:rsidP="009F7C47">
      <w:pPr>
        <w:keepNext/>
        <w:pBdr>
          <w:top w:val="single" w:sz="12" w:space="1" w:color="3D603F"/>
          <w:left w:val="single" w:sz="12" w:space="4" w:color="3D603F"/>
          <w:bottom w:val="single" w:sz="12" w:space="1" w:color="3D603F"/>
          <w:right w:val="single" w:sz="12" w:space="0" w:color="3D603F"/>
        </w:pBdr>
        <w:spacing w:before="120"/>
        <w:ind w:left="1134" w:right="1134"/>
        <w:rPr>
          <w:rFonts w:ascii="Consolas" w:hAnsi="Consolas" w:cs="Consolas"/>
          <w:noProof/>
          <w:color w:val="000000"/>
          <w:sz w:val="19"/>
          <w:szCs w:val="19"/>
        </w:rPr>
      </w:pPr>
      <w:r>
        <w:rPr>
          <w:rFonts w:ascii="Consolas" w:hAnsi="Consolas" w:cs="Consolas"/>
          <w:noProof/>
          <w:color w:val="000000"/>
          <w:sz w:val="19"/>
          <w:szCs w:val="19"/>
        </w:rPr>
        <w:t>Console.WriteLine(</w:t>
      </w:r>
      <w:r>
        <w:rPr>
          <w:rFonts w:ascii="Consolas" w:hAnsi="Consolas" w:cs="Consolas"/>
          <w:noProof/>
          <w:color w:val="A31515"/>
          <w:sz w:val="19"/>
          <w:szCs w:val="19"/>
        </w:rPr>
        <w:t xml:space="preserve">$"Gennemsnit: </w:t>
      </w:r>
      <w:r w:rsidRPr="00007500">
        <w:rPr>
          <w:rFonts w:ascii="Consolas" w:hAnsi="Consolas" w:cs="Consolas"/>
          <w:b/>
          <w:noProof/>
          <w:color w:val="000000"/>
          <w:sz w:val="19"/>
          <w:szCs w:val="19"/>
        </w:rPr>
        <w:t>{sum / Max(antal, 1)}</w:t>
      </w:r>
      <w:r>
        <w:rPr>
          <w:rFonts w:ascii="Consolas" w:hAnsi="Consolas" w:cs="Consolas"/>
          <w:noProof/>
          <w:color w:val="A31515"/>
          <w:sz w:val="19"/>
          <w:szCs w:val="19"/>
        </w:rPr>
        <w:t>"</w:t>
      </w:r>
      <w:r>
        <w:rPr>
          <w:rFonts w:ascii="Consolas" w:hAnsi="Consolas" w:cs="Consolas"/>
          <w:noProof/>
          <w:color w:val="000000"/>
          <w:sz w:val="19"/>
          <w:szCs w:val="19"/>
        </w:rPr>
        <w:t>);</w:t>
      </w:r>
    </w:p>
    <w:p w14:paraId="42C8864E" w14:textId="77777777" w:rsidR="009F7C47" w:rsidRPr="00E26B60" w:rsidRDefault="009F7C47" w:rsidP="009F7C47">
      <w:r>
        <w:t>I dette eksempel indgår både et metodekald og beregning af division.</w:t>
      </w:r>
    </w:p>
    <w:p w14:paraId="21D53C99" w14:textId="77777777" w:rsidR="009F7C47" w:rsidRDefault="009F7C47" w:rsidP="009F7C47">
      <w:pPr>
        <w:pStyle w:val="Overskrift2"/>
        <w:numPr>
          <w:ilvl w:val="1"/>
          <w:numId w:val="1"/>
        </w:numPr>
        <w:ind w:left="567" w:hanging="567"/>
      </w:pPr>
      <w:bookmarkStart w:id="48" w:name="_Toc73095907"/>
      <w:r>
        <w:lastRenderedPageBreak/>
        <w:t>Opgave: Write/</w:t>
      </w:r>
      <w:r w:rsidRPr="00E26B60">
        <w:rPr>
          <w:lang w:val="en-US"/>
        </w:rPr>
        <w:t>WriteLine</w:t>
      </w:r>
      <w:bookmarkEnd w:id="46"/>
      <w:bookmarkEnd w:id="47"/>
      <w:bookmarkEnd w:id="48"/>
    </w:p>
    <w:p w14:paraId="0C828065" w14:textId="77777777" w:rsidR="009F7C47" w:rsidRDefault="009F7C47" w:rsidP="009F7C47">
      <w:pPr>
        <w:keepNext/>
      </w:pPr>
      <w:r>
        <w:t xml:space="preserve">Skriv en metode der udskriver nedenstående tekst. Du skal mindst benytte </w:t>
      </w:r>
      <w:r>
        <w:rPr>
          <w:i/>
        </w:rPr>
        <w:t>et</w:t>
      </w:r>
      <w:r>
        <w:t xml:space="preserve"> kald af metoden </w:t>
      </w:r>
      <w:r w:rsidRPr="00DF760E">
        <w:rPr>
          <w:rFonts w:ascii="Consolas" w:hAnsi="Consolas" w:cs="Consolas"/>
          <w:noProof/>
          <w:color w:val="000000"/>
          <w:sz w:val="20"/>
          <w:szCs w:val="19"/>
        </w:rPr>
        <w:t>Write()</w:t>
      </w:r>
      <w:r>
        <w:t xml:space="preserve">. Ellers må du bruge alle de </w:t>
      </w:r>
      <w:r w:rsidRPr="00DF760E">
        <w:rPr>
          <w:rFonts w:ascii="Consolas" w:hAnsi="Consolas" w:cs="Consolas"/>
          <w:noProof/>
          <w:color w:val="000000"/>
          <w:sz w:val="20"/>
          <w:szCs w:val="19"/>
        </w:rPr>
        <w:t>Write</w:t>
      </w:r>
      <w:r w:rsidRPr="00747395">
        <w:rPr>
          <w:rFonts w:ascii="Consolas" w:hAnsi="Consolas" w:cs="Consolas"/>
          <w:noProof/>
          <w:color w:val="000000"/>
          <w:sz w:val="19"/>
          <w:szCs w:val="19"/>
        </w:rPr>
        <w:t>-</w:t>
      </w:r>
      <w:r>
        <w:t xml:space="preserve"> og </w:t>
      </w:r>
      <w:r w:rsidRPr="00DF760E">
        <w:rPr>
          <w:rFonts w:ascii="Consolas" w:hAnsi="Consolas" w:cs="Consolas"/>
          <w:noProof/>
          <w:color w:val="000000"/>
          <w:sz w:val="20"/>
          <w:szCs w:val="19"/>
        </w:rPr>
        <w:t>WriteLine</w:t>
      </w:r>
      <w:r>
        <w:t>-kald du vil.</w:t>
      </w:r>
    </w:p>
    <w:p w14:paraId="058448C2" w14:textId="77777777" w:rsidR="009F7C47" w:rsidRPr="00E91FBE" w:rsidRDefault="009F7C47" w:rsidP="009F7C47">
      <w:pPr>
        <w:keepNext/>
      </w:pPr>
      <w:r>
        <w:t xml:space="preserve">Brugeren bliver først bedt om at indtaste fire ord, et navneord, et udsagnsord, et tillægsord og så endnu et navneord. Ordene som </w:t>
      </w:r>
      <w:r w:rsidRPr="00B01EC3">
        <w:rPr>
          <w:i/>
        </w:rPr>
        <w:t>brugeren indtaster</w:t>
      </w:r>
      <w:r>
        <w:t xml:space="preserve"> skal programmet sætte ind i et lille digt (Kim Larsen sang). Hvis brugeren taster de rigtige ord, får man det originale digt, </w:t>
      </w:r>
      <w:r w:rsidRPr="00B01EC3">
        <w:rPr>
          <w:u w:val="single"/>
        </w:rPr>
        <w:t>ellers får man noget andet</w:t>
      </w:r>
      <w:r>
        <w:t>.</w:t>
      </w:r>
    </w:p>
    <w:p w14:paraId="3EE7F871"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rPr>
          <w:lang w:eastAsia="da-DK"/>
        </w:rPr>
        <mc:AlternateContent>
          <mc:Choice Requires="wps">
            <w:drawing>
              <wp:anchor distT="0" distB="0" distL="114300" distR="114300" simplePos="0" relativeHeight="251665408" behindDoc="0" locked="0" layoutInCell="1" allowOverlap="1" wp14:anchorId="3A0EC196" wp14:editId="1C83F690">
                <wp:simplePos x="0" y="0"/>
                <wp:positionH relativeFrom="column">
                  <wp:posOffset>4174683</wp:posOffset>
                </wp:positionH>
                <wp:positionV relativeFrom="paragraph">
                  <wp:posOffset>56156</wp:posOffset>
                </wp:positionV>
                <wp:extent cx="106587" cy="734885"/>
                <wp:effectExtent l="0" t="0" r="46355" b="27305"/>
                <wp:wrapNone/>
                <wp:docPr id="14" name="Højre klammeparentes 14"/>
                <wp:cNvGraphicFramePr/>
                <a:graphic xmlns:a="http://schemas.openxmlformats.org/drawingml/2006/main">
                  <a:graphicData uri="http://schemas.microsoft.com/office/word/2010/wordprocessingShape">
                    <wps:wsp>
                      <wps:cNvSpPr/>
                      <wps:spPr>
                        <a:xfrm>
                          <a:off x="0" y="0"/>
                          <a:ext cx="106587" cy="7348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F6DD3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Højre klammeparentes 14" o:spid="_x0000_s1026" type="#_x0000_t88" style="position:absolute;margin-left:328.7pt;margin-top:4.4pt;width:8.4pt;height:57.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" adj="261" strokecolor="#4472c4 [3204]" strokeweight=".5pt">
                <v:stroke joinstyle="miter"/>
              </v:shape>
            </w:pict>
          </mc:Fallback>
        </mc:AlternateContent>
      </w:r>
      <w:r>
        <w:t>Indtast navneord: succes</w:t>
      </w:r>
    </w:p>
    <w:p w14:paraId="6432E934" w14:textId="46FE2709" w:rsidR="009F7C47" w:rsidRDefault="009F7C47" w:rsidP="0026542C">
      <w:pPr>
        <w:pStyle w:val="Kode"/>
        <w:pBdr>
          <w:top w:val="single" w:sz="12" w:space="1" w:color="7D3F0F"/>
          <w:left w:val="single" w:sz="12" w:space="4" w:color="7D3F0F"/>
          <w:bottom w:val="single" w:sz="12" w:space="1" w:color="7D3F0F"/>
          <w:right w:val="single" w:sz="12" w:space="0" w:color="7D3F0F"/>
        </w:pBdr>
      </w:pPr>
      <w:r>
        <w:t>Indtast udsagnsord i nutid: hører</w:t>
      </w:r>
    </w:p>
    <w:p w14:paraId="10296E26"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Indtast tillægsord i flertal (f.eks. smukke): fede</w:t>
      </w:r>
    </w:p>
    <w:p w14:paraId="20735DC1" w14:textId="6A376776" w:rsidR="009F7C47" w:rsidRDefault="0026542C" w:rsidP="0026542C">
      <w:pPr>
        <w:pStyle w:val="Kode"/>
        <w:pBdr>
          <w:top w:val="single" w:sz="12" w:space="1" w:color="7D3F0F"/>
          <w:left w:val="single" w:sz="12" w:space="4" w:color="7D3F0F"/>
          <w:bottom w:val="single" w:sz="12" w:space="1" w:color="7D3F0F"/>
          <w:right w:val="single" w:sz="12" w:space="0" w:color="7D3F0F"/>
        </w:pBdr>
      </w:pPr>
      <w:r>
        <mc:AlternateContent>
          <mc:Choice Requires="wps">
            <w:drawing>
              <wp:anchor distT="0" distB="0" distL="114300" distR="114300" simplePos="0" relativeHeight="251685888" behindDoc="0" locked="0" layoutInCell="1" allowOverlap="1" wp14:anchorId="6A8916EC" wp14:editId="4F0C520D">
                <wp:simplePos x="0" y="0"/>
                <wp:positionH relativeFrom="column">
                  <wp:posOffset>3937019</wp:posOffset>
                </wp:positionH>
                <wp:positionV relativeFrom="paragraph">
                  <wp:posOffset>17476</wp:posOffset>
                </wp:positionV>
                <wp:extent cx="1076119" cy="922352"/>
                <wp:effectExtent l="0" t="38100" r="10160" b="11430"/>
                <wp:wrapNone/>
                <wp:docPr id="200" name="Kombinationstegning: figur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119" cy="922352"/>
                        </a:xfrm>
                        <a:custGeom>
                          <a:avLst/>
                          <a:gdLst>
                            <a:gd name="connsiteX0" fmla="*/ 344261 w 1076119"/>
                            <a:gd name="connsiteY0" fmla="*/ 922352 h 922352"/>
                            <a:gd name="connsiteX1" fmla="*/ 34161 w 1076119"/>
                            <a:gd name="connsiteY1" fmla="*/ 644056 h 922352"/>
                            <a:gd name="connsiteX2" fmla="*/ 1059879 w 1076119"/>
                            <a:gd name="connsiteY2" fmla="*/ 294199 h 922352"/>
                            <a:gd name="connsiteX3" fmla="*/ 566898 w 1076119"/>
                            <a:gd name="connsiteY3" fmla="*/ 0 h 922352"/>
                          </a:gdLst>
                          <a:ahLst/>
                          <a:cxnLst>
                            <a:cxn ang="0">
                              <a:pos x="connsiteX0" y="connsiteY0"/>
                            </a:cxn>
                            <a:cxn ang="0">
                              <a:pos x="connsiteX1" y="connsiteY1"/>
                            </a:cxn>
                            <a:cxn ang="0">
                              <a:pos x="connsiteX2" y="connsiteY2"/>
                            </a:cxn>
                            <a:cxn ang="0">
                              <a:pos x="connsiteX3" y="connsiteY3"/>
                            </a:cxn>
                          </a:cxnLst>
                          <a:rect l="l" t="t" r="r" b="b"/>
                          <a:pathLst>
                            <a:path w="1076119" h="922352">
                              <a:moveTo>
                                <a:pt x="344261" y="922352"/>
                              </a:moveTo>
                              <a:cubicBezTo>
                                <a:pt x="129576" y="835550"/>
                                <a:pt x="-85109" y="748748"/>
                                <a:pt x="34161" y="644056"/>
                              </a:cubicBezTo>
                              <a:cubicBezTo>
                                <a:pt x="153431" y="539364"/>
                                <a:pt x="971090" y="401542"/>
                                <a:pt x="1059879" y="294199"/>
                              </a:cubicBezTo>
                              <a:cubicBezTo>
                                <a:pt x="1148668" y="186856"/>
                                <a:pt x="857783" y="93428"/>
                                <a:pt x="566898"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39A78E" id="Kombinationstegning: figur 200" o:spid="_x0000_s1026" style="position:absolute;margin-left:310pt;margin-top:1.4pt;width:84.75pt;height:7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76119,9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" path="m344261,922352c129576,835550,-85109,748748,34161,644056,153431,539364,971090,401542,1059879,294199,1148668,186856,857783,93428,566898,e" fillcolor="#4472c4 [3204]" strokecolor="#8b0000">
                <v:fill opacity="0"/>
                <v:stroke endarrow="block" joinstyle="miter"/>
                <v:path arrowok="t" o:connecttype="custom" o:connectlocs="344261,922352;34161,644056;1059879,294199;566898,0" o:connectangles="0,0,0,0"/>
              </v:shape>
            </w:pict>
          </mc:Fallback>
        </mc:AlternateContent>
      </w:r>
      <w:r w:rsidR="009F7C47">
        <w:t>Indtast navneord: musik</w:t>
      </w:r>
    </w:p>
    <w:p w14:paraId="04E08690"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Masser af succes</w:t>
      </w:r>
    </w:p>
    <w:p w14:paraId="349706CC"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Og det der hører til</w:t>
      </w:r>
    </w:p>
    <w:p w14:paraId="20EC9AB3"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Masser af fede spotlights</w:t>
      </w:r>
    </w:p>
    <w:p w14:paraId="2FF78FA8" w14:textId="77777777" w:rsidR="009F7C47" w:rsidRPr="002B45F1" w:rsidRDefault="009F7C47" w:rsidP="0026542C">
      <w:pPr>
        <w:pStyle w:val="Kode"/>
        <w:pBdr>
          <w:top w:val="single" w:sz="12" w:space="1" w:color="7D3F0F"/>
          <w:left w:val="single" w:sz="12" w:space="4" w:color="7D3F0F"/>
          <w:bottom w:val="single" w:sz="12" w:space="1" w:color="7D3F0F"/>
          <w:right w:val="single" w:sz="12" w:space="0" w:color="7D3F0F"/>
        </w:pBdr>
      </w:pPr>
      <w:r>
        <w:t>Privatliv og musik</w:t>
      </w:r>
    </w:p>
    <w:p w14:paraId="474EF693" w14:textId="77777777" w:rsidR="009F7C47" w:rsidRPr="00185DE6" w:rsidRDefault="009F7C47" w:rsidP="0026542C">
      <w:pPr>
        <w:spacing w:before="120"/>
        <w:jc w:val="right"/>
      </w:pPr>
      <w:bookmarkStart w:id="49" w:name="_Toc529291055"/>
      <w:bookmarkStart w:id="50" w:name="_Toc529291104"/>
      <w:r>
        <w:t>Brugerens indtastning efter ’:’</w:t>
      </w:r>
    </w:p>
    <w:p w14:paraId="3B563760" w14:textId="77777777" w:rsidR="009F7C47" w:rsidRPr="00007500" w:rsidRDefault="009F7C47" w:rsidP="009F7C47">
      <w:r>
        <w:t>Det er vigtigt i denne opgave at brugerdialogen ser ud på samme måde som ovenfor, altså at programmet starter med indsamling af al information, hvorefter det genererede digt udskrives.</w:t>
      </w:r>
    </w:p>
    <w:p w14:paraId="75972CC6" w14:textId="77777777" w:rsidR="009F7C47" w:rsidRDefault="009F7C47" w:rsidP="009F7C47">
      <w:pPr>
        <w:pStyle w:val="Overskrift1"/>
        <w:numPr>
          <w:ilvl w:val="0"/>
          <w:numId w:val="1"/>
        </w:numPr>
        <w:ind w:left="454" w:hanging="454"/>
      </w:pPr>
      <w:bookmarkStart w:id="51" w:name="_Toc73095908"/>
      <w:r>
        <w:t xml:space="preserve">Variabler, typer, </w:t>
      </w:r>
      <w:r w:rsidRPr="00980082">
        <w:rPr>
          <w:lang w:val="en-US"/>
        </w:rPr>
        <w:t>assignment</w:t>
      </w:r>
      <w:r>
        <w:t>, udtryk, konvertering</w:t>
      </w:r>
      <w:bookmarkEnd w:id="49"/>
      <w:bookmarkEnd w:id="50"/>
      <w:bookmarkEnd w:id="51"/>
    </w:p>
    <w:p w14:paraId="439D8C09" w14:textId="77777777" w:rsidR="009F7C47" w:rsidRDefault="009F7C47" w:rsidP="009F7C47">
      <w:pPr>
        <w:keepNext/>
      </w:pPr>
      <w:r>
        <w:t>C# er et stærkt typet (</w:t>
      </w:r>
      <w:r w:rsidRPr="00194466">
        <w:t>strongly typed</w:t>
      </w:r>
      <w:r>
        <w:t>) sprog. Det betyder at alle de variabler man vil bruge skal erklæres, det vil sige at man skal skrive i koden hvilken type de har og variablens navn. F.eks.:</w:t>
      </w:r>
    </w:p>
    <w:p w14:paraId="0E120286" w14:textId="77777777" w:rsidR="009F7C47" w:rsidRPr="00E25C58" w:rsidRDefault="009F7C47" w:rsidP="008E1C80">
      <w:pPr>
        <w:pStyle w:val="Kode"/>
      </w:pPr>
      <w:r w:rsidRPr="00E25C58">
        <w:t>int count;</w:t>
      </w:r>
    </w:p>
    <w:p w14:paraId="63F78C92" w14:textId="4084269B" w:rsidR="009F7C47" w:rsidRPr="00194466" w:rsidRDefault="009F7C47" w:rsidP="009F7C47">
      <w:pPr>
        <w:pStyle w:val="Overskrift2"/>
        <w:numPr>
          <w:ilvl w:val="1"/>
          <w:numId w:val="1"/>
        </w:numPr>
        <w:spacing w:before="160"/>
        <w:ind w:left="567" w:hanging="567"/>
      </w:pPr>
      <w:bookmarkStart w:id="52" w:name="_Toc529291056"/>
      <w:bookmarkStart w:id="53" w:name="_Toc529291105"/>
      <w:bookmarkStart w:id="54" w:name="_Toc73095909"/>
      <w:r w:rsidRPr="00194466">
        <w:rPr>
          <w:noProof/>
        </w:rPr>
        <w:t>int</w:t>
      </w:r>
      <w:r w:rsidRPr="00194466">
        <w:t xml:space="preserve"> (integer </w:t>
      </w:r>
      <w:r w:rsidR="0006213C" w:rsidRPr="00194466">
        <w:t xml:space="preserve">- det </w:t>
      </w:r>
      <w:r w:rsidR="0006213C" w:rsidRPr="0006213C">
        <w:t>betyder</w:t>
      </w:r>
      <w:r w:rsidRPr="00194466">
        <w:t xml:space="preserve"> </w:t>
      </w:r>
      <w:r w:rsidRPr="00A46754">
        <w:t>heltal</w:t>
      </w:r>
      <w:r w:rsidRPr="00194466">
        <w:t>)</w:t>
      </w:r>
      <w:bookmarkEnd w:id="52"/>
      <w:bookmarkEnd w:id="53"/>
      <w:bookmarkEnd w:id="54"/>
    </w:p>
    <w:p w14:paraId="2AD8983A" w14:textId="77777777" w:rsidR="009F7C47" w:rsidRDefault="009F7C47" w:rsidP="009F7C47">
      <w:pPr>
        <w:rPr>
          <w:noProof/>
        </w:rPr>
      </w:pPr>
      <w:r>
        <w:rPr>
          <w:noProof/>
        </w:rPr>
        <w:t>Ovenstående linje kode erklærer (opetter) en variabel der hedder count, variablen er af typen int, hvilket er kort for integer som betyder heltal. Variablen count kan altså have alle heltal</w:t>
      </w:r>
      <w:r>
        <w:rPr>
          <w:rStyle w:val="Fodnotehenvisning"/>
          <w:noProof/>
        </w:rPr>
        <w:footnoteReference w:id="2"/>
      </w:r>
      <w:r>
        <w:rPr>
          <w:noProof/>
        </w:rPr>
        <w:t xml:space="preserve"> som værdier.</w:t>
      </w:r>
    </w:p>
    <w:p w14:paraId="5254C515" w14:textId="77777777" w:rsidR="009F7C47" w:rsidRDefault="009F7C47" w:rsidP="009F7C47">
      <w:pPr>
        <w:rPr>
          <w:noProof/>
        </w:rPr>
      </w:pPr>
      <w:r>
        <w:rPr>
          <w:noProof/>
        </w:rPr>
        <w:t>Variabler af typen int benyttes i meget stort omfang i programmering.</w:t>
      </w:r>
    </w:p>
    <w:p w14:paraId="19199292" w14:textId="77777777" w:rsidR="009F7C47" w:rsidRDefault="009F7C47" w:rsidP="009F7C47">
      <w:pPr>
        <w:keepNext/>
        <w:rPr>
          <w:noProof/>
        </w:rPr>
      </w:pPr>
      <w:r>
        <w:rPr>
          <w:noProof/>
        </w:rPr>
        <w:lastRenderedPageBreak/>
        <w:t>Samtidig med at man erklærer en variabel, kan man give den en startværdi (initiel værdi). Nedenstående linje erklærer heltalsvariablen count og giver den værdien 0:</w:t>
      </w:r>
    </w:p>
    <w:p w14:paraId="051899A6" w14:textId="77777777" w:rsidR="009F7C47" w:rsidRPr="00E15EF5" w:rsidRDefault="009F7C47" w:rsidP="008E1C80">
      <w:pPr>
        <w:pStyle w:val="Kode"/>
      </w:pPr>
      <w:r>
        <w:t>int count = 0;</w:t>
      </w:r>
    </w:p>
    <w:p w14:paraId="1BCB2809" w14:textId="77777777" w:rsidR="009F7C47" w:rsidRDefault="009F7C47" w:rsidP="009F7C47">
      <w:pPr>
        <w:pStyle w:val="Overskrift2"/>
        <w:numPr>
          <w:ilvl w:val="1"/>
          <w:numId w:val="1"/>
        </w:numPr>
        <w:spacing w:before="160"/>
        <w:ind w:left="567" w:hanging="567"/>
        <w:rPr>
          <w:lang w:val="en-US"/>
        </w:rPr>
      </w:pPr>
      <w:bookmarkStart w:id="55" w:name="_Toc529291057"/>
      <w:bookmarkStart w:id="56" w:name="_Toc529291106"/>
      <w:bookmarkStart w:id="57" w:name="_Toc73095910"/>
      <w:r>
        <w:rPr>
          <w:lang w:val="en-US"/>
        </w:rPr>
        <w:t>String (</w:t>
      </w:r>
      <w:r w:rsidRPr="00D75FEF">
        <w:t>tekst</w:t>
      </w:r>
      <w:r>
        <w:rPr>
          <w:lang w:val="en-US"/>
        </w:rPr>
        <w:t>)</w:t>
      </w:r>
      <w:bookmarkEnd w:id="55"/>
      <w:bookmarkEnd w:id="56"/>
      <w:bookmarkEnd w:id="57"/>
    </w:p>
    <w:p w14:paraId="5BCB939F" w14:textId="77777777" w:rsidR="009F7C47" w:rsidRDefault="009F7C47" w:rsidP="009F7C47">
      <w:pPr>
        <w:keepNext/>
      </w:pPr>
      <w:r w:rsidRPr="00D75FEF">
        <w:t>Typen</w:t>
      </w:r>
      <w:r w:rsidRPr="00194466">
        <w:t xml:space="preserve"> </w:t>
      </w:r>
      <w:r w:rsidRPr="00747395">
        <w:rPr>
          <w:rFonts w:ascii="Consolas" w:hAnsi="Consolas" w:cs="Consolas"/>
          <w:noProof/>
          <w:color w:val="000000"/>
          <w:sz w:val="19"/>
          <w:szCs w:val="19"/>
        </w:rPr>
        <w:t>string</w:t>
      </w:r>
      <w:r w:rsidRPr="00194466">
        <w:t xml:space="preserve"> </w:t>
      </w:r>
      <w:r w:rsidRPr="00D75FEF">
        <w:t>(på dansk “</w:t>
      </w:r>
      <w:r>
        <w:t>streng</w:t>
      </w:r>
      <w:r w:rsidRPr="00D75FEF">
        <w:t>”)</w:t>
      </w:r>
      <w:r>
        <w:t xml:space="preserve"> bruges til variabler der skal indeholde tekst. Denne type benyttes også i meget høj grad. </w:t>
      </w:r>
    </w:p>
    <w:p w14:paraId="2BEB1700"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74DE257A"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city = </w:t>
      </w:r>
      <w:r>
        <w:rPr>
          <w:rFonts w:ascii="Consolas" w:hAnsi="Consolas" w:cs="Consolas"/>
          <w:noProof/>
          <w:color w:val="A31515"/>
          <w:sz w:val="19"/>
          <w:szCs w:val="19"/>
        </w:rPr>
        <w:t>"Aarhus"</w:t>
      </w:r>
      <w:r>
        <w:rPr>
          <w:rFonts w:ascii="Consolas" w:hAnsi="Consolas" w:cs="Consolas"/>
          <w:noProof/>
          <w:color w:val="000000"/>
          <w:sz w:val="19"/>
          <w:szCs w:val="19"/>
        </w:rPr>
        <w:t>;</w:t>
      </w:r>
    </w:p>
    <w:p w14:paraId="0950A84B" w14:textId="77777777" w:rsidR="009F7C47" w:rsidRPr="00E15EF5" w:rsidRDefault="009F7C47" w:rsidP="009F7C47">
      <w:pPr>
        <w:spacing w:before="120"/>
        <w:rPr>
          <w:noProof/>
        </w:rPr>
      </w:pPr>
      <w:r>
        <w:rPr>
          <w:noProof/>
        </w:rPr>
        <w:t xml:space="preserve">Ovenstående linjer erklærer to </w:t>
      </w:r>
      <w:r w:rsidRPr="00747395">
        <w:rPr>
          <w:rFonts w:ascii="Consolas" w:hAnsi="Consolas" w:cs="Consolas"/>
          <w:noProof/>
          <w:color w:val="000000"/>
          <w:sz w:val="19"/>
          <w:szCs w:val="19"/>
        </w:rPr>
        <w:t>string</w:t>
      </w:r>
      <w:r>
        <w:rPr>
          <w:noProof/>
        </w:rPr>
        <w:t>-variabler name og city. Variablen city får startværdien ”</w:t>
      </w:r>
      <w:r w:rsidRPr="0006213C">
        <w:rPr>
          <w:rFonts w:ascii="Consolas" w:hAnsi="Consolas" w:cs="Consolas"/>
          <w:noProof/>
          <w:color w:val="000000"/>
          <w:sz w:val="20"/>
          <w:szCs w:val="19"/>
        </w:rPr>
        <w:t>Aarhus</w:t>
      </w:r>
      <w:r>
        <w:rPr>
          <w:noProof/>
        </w:rPr>
        <w:t>”. Strengværdier angives altid i anførselstegn, sådan at compileren (det program der oversætter C#-koden til kode computeren kan udføre) kan se forskel på en værdi og en variabel.</w:t>
      </w:r>
    </w:p>
    <w:p w14:paraId="7654F92B" w14:textId="77777777" w:rsidR="009F7C47" w:rsidRDefault="009F7C47" w:rsidP="009F7C47">
      <w:pPr>
        <w:pStyle w:val="Overskrift2"/>
        <w:numPr>
          <w:ilvl w:val="1"/>
          <w:numId w:val="1"/>
        </w:numPr>
        <w:ind w:left="567" w:hanging="567"/>
        <w:rPr>
          <w:lang w:val="en-US"/>
        </w:rPr>
      </w:pPr>
      <w:bookmarkStart w:id="58" w:name="_Toc529291058"/>
      <w:bookmarkStart w:id="59" w:name="_Toc529291107"/>
      <w:bookmarkStart w:id="60" w:name="_Toc73095911"/>
      <w:r>
        <w:rPr>
          <w:lang w:val="en-US"/>
        </w:rPr>
        <w:t xml:space="preserve">Andre </w:t>
      </w:r>
      <w:r w:rsidRPr="00D75FEF">
        <w:t>typer</w:t>
      </w:r>
      <w:bookmarkEnd w:id="58"/>
      <w:bookmarkEnd w:id="59"/>
      <w:bookmarkEnd w:id="60"/>
    </w:p>
    <w:p w14:paraId="34E7E21B" w14:textId="77777777" w:rsidR="009F7C47" w:rsidRPr="00D75FEF" w:rsidRDefault="009F7C47" w:rsidP="009F7C47">
      <w:pPr>
        <w:keepNext/>
      </w:pPr>
      <w:r w:rsidRPr="00D75FEF">
        <w:t xml:space="preserve">Der er flere andre </w:t>
      </w:r>
      <w:r>
        <w:t>datatyper, nedenfor nævnes nogle af de vigtigste. Vi kommer til at beskæftige</w:t>
      </w:r>
    </w:p>
    <w:p w14:paraId="3ED9E679" w14:textId="5569F6CE" w:rsidR="009F7C47" w:rsidRPr="00194466" w:rsidRDefault="009F7C47" w:rsidP="00197404">
      <w:pPr>
        <w:pStyle w:val="Listeafsnit"/>
        <w:keepNext/>
        <w:pBdr>
          <w:top w:val="single" w:sz="12" w:space="1" w:color="3D603F"/>
          <w:left w:val="single" w:sz="12" w:space="4" w:color="3D603F"/>
          <w:bottom w:val="single" w:sz="12" w:space="1" w:color="3D603F"/>
          <w:right w:val="single" w:sz="12" w:space="0" w:color="3D603F"/>
        </w:pBdr>
        <w:tabs>
          <w:tab w:val="left" w:pos="2835"/>
        </w:tabs>
        <w:spacing w:after="0"/>
        <w:ind w:left="1134" w:right="1134"/>
        <w:rPr>
          <w:sz w:val="20"/>
        </w:rPr>
      </w:pPr>
      <w:r w:rsidRPr="00202B7F">
        <w:rPr>
          <w:rStyle w:val="KodeTegn"/>
        </w:rPr>
        <w:t>uint</w:t>
      </w:r>
      <w:r w:rsidR="00197404">
        <w:rPr>
          <w:rStyle w:val="KodeTegn"/>
        </w:rPr>
        <w:tab/>
      </w:r>
      <w:r w:rsidRPr="00202B7F">
        <w:rPr>
          <w:sz w:val="20"/>
        </w:rPr>
        <w:t>(</w:t>
      </w:r>
      <w:r w:rsidRPr="00194466">
        <w:rPr>
          <w:rFonts w:ascii="Consolas" w:hAnsi="Consolas" w:cs="Consolas"/>
          <w:noProof/>
          <w:color w:val="000000"/>
          <w:sz w:val="20"/>
          <w:szCs w:val="19"/>
        </w:rPr>
        <w:t>unsigned</w:t>
      </w:r>
      <w:r w:rsidRPr="00202B7F">
        <w:rPr>
          <w:sz w:val="20"/>
        </w:rPr>
        <w:t xml:space="preserve"> </w:t>
      </w:r>
      <w:r w:rsidRPr="00202B7F">
        <w:rPr>
          <w:rFonts w:ascii="Consolas" w:hAnsi="Consolas" w:cs="Consolas"/>
          <w:noProof/>
          <w:color w:val="000000"/>
          <w:sz w:val="20"/>
          <w:szCs w:val="19"/>
        </w:rPr>
        <w:t>int</w:t>
      </w:r>
      <w:r w:rsidRPr="00202B7F">
        <w:rPr>
          <w:sz w:val="20"/>
        </w:rPr>
        <w:t xml:space="preserve"> –</w:t>
      </w:r>
      <w:r w:rsidR="00197404">
        <w:rPr>
          <w:sz w:val="20"/>
        </w:rPr>
        <w:t xml:space="preserve"> </w:t>
      </w:r>
      <w:r w:rsidRPr="00202B7F">
        <w:rPr>
          <w:sz w:val="20"/>
        </w:rPr>
        <w:t xml:space="preserve">positive </w:t>
      </w:r>
      <w:r w:rsidR="00197404">
        <w:rPr>
          <w:sz w:val="20"/>
        </w:rPr>
        <w:t>hel</w:t>
      </w:r>
      <w:r w:rsidRPr="00202B7F">
        <w:rPr>
          <w:sz w:val="20"/>
        </w:rPr>
        <w:t>tal)</w:t>
      </w:r>
    </w:p>
    <w:p w14:paraId="486B806E" w14:textId="13DBDC98" w:rsidR="009F7C47" w:rsidRPr="00202B7F" w:rsidRDefault="009F7C47" w:rsidP="00197404">
      <w:pPr>
        <w:pStyle w:val="Kode"/>
        <w:tabs>
          <w:tab w:val="left" w:pos="2835"/>
        </w:tabs>
      </w:pPr>
      <w:r w:rsidRPr="00202B7F">
        <w:t xml:space="preserve">bool </w:t>
      </w:r>
      <w:r w:rsidR="00197404">
        <w:tab/>
      </w:r>
      <w:r w:rsidRPr="00197404">
        <w:rPr>
          <w:rFonts w:asciiTheme="minorHAnsi" w:hAnsiTheme="minorHAnsi" w:cstheme="minorBidi"/>
          <w:noProof w:val="0"/>
          <w:color w:val="auto"/>
          <w:sz w:val="22"/>
          <w:szCs w:val="22"/>
        </w:rPr>
        <w:t>(</w:t>
      </w:r>
      <w:r w:rsidRPr="00194466">
        <w:rPr>
          <w:rFonts w:asciiTheme="minorHAnsi" w:hAnsiTheme="minorHAnsi" w:cstheme="minorBidi"/>
          <w:noProof w:val="0"/>
          <w:color w:val="auto"/>
          <w:sz w:val="22"/>
          <w:szCs w:val="22"/>
        </w:rPr>
        <w:t>boolean</w:t>
      </w:r>
      <w:r w:rsidRPr="00197404">
        <w:rPr>
          <w:rFonts w:asciiTheme="minorHAnsi" w:hAnsiTheme="minorHAnsi" w:cstheme="minorBidi"/>
          <w:noProof w:val="0"/>
          <w:color w:val="auto"/>
          <w:sz w:val="22"/>
          <w:szCs w:val="22"/>
        </w:rPr>
        <w:t xml:space="preserve"> – sandhedsudtryk – to værdier </w:t>
      </w:r>
      <w:r w:rsidRPr="00197404">
        <w:t>true</w:t>
      </w:r>
      <w:r w:rsidRPr="00197404">
        <w:rPr>
          <w:rFonts w:asciiTheme="minorHAnsi" w:hAnsiTheme="minorHAnsi" w:cstheme="minorBidi"/>
          <w:noProof w:val="0"/>
          <w:color w:val="auto"/>
          <w:sz w:val="22"/>
          <w:szCs w:val="22"/>
        </w:rPr>
        <w:t xml:space="preserve"> og </w:t>
      </w:r>
      <w:r w:rsidRPr="00197404">
        <w:t>false</w:t>
      </w:r>
      <w:r w:rsidRPr="00197404">
        <w:rPr>
          <w:rFonts w:asciiTheme="minorHAnsi" w:hAnsiTheme="minorHAnsi" w:cstheme="minorBidi"/>
          <w:noProof w:val="0"/>
          <w:color w:val="auto"/>
          <w:sz w:val="22"/>
          <w:szCs w:val="22"/>
        </w:rPr>
        <w:t>)</w:t>
      </w:r>
    </w:p>
    <w:p w14:paraId="5F2AD8F2" w14:textId="75060261" w:rsidR="009F7C47" w:rsidRPr="00202B7F" w:rsidRDefault="009F7C47" w:rsidP="00197404">
      <w:pPr>
        <w:pStyle w:val="Kode"/>
        <w:tabs>
          <w:tab w:val="left" w:pos="2835"/>
        </w:tabs>
      </w:pPr>
      <w:r w:rsidRPr="00202B7F">
        <w:t xml:space="preserve">char </w:t>
      </w:r>
      <w:r w:rsidR="00202B7F" w:rsidRPr="00202B7F">
        <w:tab/>
      </w:r>
      <w:r w:rsidRPr="00197404">
        <w:rPr>
          <w:rFonts w:asciiTheme="minorHAnsi" w:hAnsiTheme="minorHAnsi" w:cstheme="minorBidi"/>
          <w:noProof w:val="0"/>
          <w:color w:val="auto"/>
          <w:sz w:val="22"/>
          <w:szCs w:val="22"/>
        </w:rPr>
        <w:t>(</w:t>
      </w:r>
      <w:r w:rsidRPr="00194466">
        <w:rPr>
          <w:rFonts w:asciiTheme="minorHAnsi" w:hAnsiTheme="minorHAnsi" w:cstheme="minorBidi"/>
          <w:noProof w:val="0"/>
          <w:color w:val="auto"/>
          <w:sz w:val="22"/>
          <w:szCs w:val="22"/>
        </w:rPr>
        <w:t>character</w:t>
      </w:r>
      <w:r w:rsidRPr="00197404">
        <w:rPr>
          <w:rFonts w:asciiTheme="minorHAnsi" w:hAnsiTheme="minorHAnsi" w:cstheme="minorBidi"/>
          <w:noProof w:val="0"/>
          <w:color w:val="auto"/>
          <w:sz w:val="22"/>
          <w:szCs w:val="22"/>
        </w:rPr>
        <w:t xml:space="preserve"> – et enkelt tegn)</w:t>
      </w:r>
    </w:p>
    <w:p w14:paraId="09D1A5B7" w14:textId="381DEF87" w:rsidR="009F7C47" w:rsidRPr="00194466" w:rsidRDefault="009F7C47" w:rsidP="00197404">
      <w:pPr>
        <w:pStyle w:val="Listeafsnit"/>
        <w:keepNext/>
        <w:pBdr>
          <w:top w:val="single" w:sz="12" w:space="1" w:color="3D603F"/>
          <w:left w:val="single" w:sz="12" w:space="4" w:color="3D603F"/>
          <w:bottom w:val="single" w:sz="12" w:space="1" w:color="3D603F"/>
          <w:right w:val="single" w:sz="12" w:space="0" w:color="3D603F"/>
        </w:pBdr>
        <w:tabs>
          <w:tab w:val="left" w:pos="2835"/>
        </w:tabs>
        <w:spacing w:after="0"/>
        <w:ind w:left="1134" w:right="1134"/>
        <w:contextualSpacing w:val="0"/>
        <w:rPr>
          <w:sz w:val="20"/>
        </w:rPr>
      </w:pPr>
      <w:r w:rsidRPr="00202B7F">
        <w:rPr>
          <w:rStyle w:val="KodeTegn"/>
        </w:rPr>
        <w:t>float, double</w:t>
      </w:r>
      <w:r w:rsidR="00202B7F">
        <w:rPr>
          <w:rFonts w:ascii="Courier New" w:hAnsi="Courier New"/>
          <w:noProof/>
          <w:sz w:val="20"/>
        </w:rPr>
        <w:tab/>
      </w:r>
      <w:r w:rsidRPr="00202B7F">
        <w:rPr>
          <w:sz w:val="20"/>
        </w:rPr>
        <w:t xml:space="preserve">(flydende kommatal, </w:t>
      </w:r>
      <w:r w:rsidRPr="00197404">
        <w:rPr>
          <w:rFonts w:ascii="Consolas" w:hAnsi="Consolas" w:cs="Consolas"/>
          <w:noProof/>
          <w:color w:val="000000"/>
          <w:sz w:val="20"/>
          <w:szCs w:val="19"/>
        </w:rPr>
        <w:t>double</w:t>
      </w:r>
      <w:r w:rsidRPr="00202B7F">
        <w:rPr>
          <w:sz w:val="20"/>
        </w:rPr>
        <w:t xml:space="preserve"> er mere præcis end </w:t>
      </w:r>
      <w:r w:rsidRPr="00197404">
        <w:rPr>
          <w:rFonts w:ascii="Consolas" w:hAnsi="Consolas" w:cs="Consolas"/>
          <w:noProof/>
          <w:color w:val="000000"/>
          <w:sz w:val="20"/>
          <w:szCs w:val="19"/>
        </w:rPr>
        <w:t>float</w:t>
      </w:r>
      <w:r w:rsidRPr="00202B7F">
        <w:rPr>
          <w:sz w:val="20"/>
        </w:rPr>
        <w:t>)</w:t>
      </w:r>
    </w:p>
    <w:p w14:paraId="4ACF233D" w14:textId="02963E6D" w:rsidR="009F7C47" w:rsidRPr="00194466" w:rsidRDefault="009F7C47" w:rsidP="00197404">
      <w:pPr>
        <w:pStyle w:val="Listeafsnit"/>
        <w:pBdr>
          <w:top w:val="single" w:sz="12" w:space="1" w:color="3D603F"/>
          <w:left w:val="single" w:sz="12" w:space="4" w:color="3D603F"/>
          <w:bottom w:val="single" w:sz="12" w:space="1" w:color="3D603F"/>
          <w:right w:val="single" w:sz="12" w:space="0" w:color="3D603F"/>
        </w:pBdr>
        <w:tabs>
          <w:tab w:val="left" w:pos="2835"/>
        </w:tabs>
        <w:spacing w:after="0"/>
        <w:ind w:left="1134" w:right="1134"/>
        <w:contextualSpacing w:val="0"/>
        <w:rPr>
          <w:sz w:val="20"/>
        </w:rPr>
      </w:pPr>
      <w:r w:rsidRPr="00202B7F">
        <w:rPr>
          <w:rStyle w:val="KodeTegn"/>
        </w:rPr>
        <w:t>decimal</w:t>
      </w:r>
      <w:r w:rsidRPr="00202B7F">
        <w:rPr>
          <w:sz w:val="20"/>
        </w:rPr>
        <w:t xml:space="preserve"> </w:t>
      </w:r>
      <w:r w:rsidR="00202B7F" w:rsidRPr="00202B7F">
        <w:rPr>
          <w:sz w:val="20"/>
        </w:rPr>
        <w:tab/>
      </w:r>
      <w:r w:rsidRPr="00202B7F">
        <w:rPr>
          <w:sz w:val="20"/>
        </w:rPr>
        <w:t>(decimaltal, mere præcis end double, bruges til beløb)</w:t>
      </w:r>
    </w:p>
    <w:p w14:paraId="0787B920" w14:textId="77777777" w:rsidR="009F7C47" w:rsidRDefault="009F7C47" w:rsidP="009F7C47">
      <w:pPr>
        <w:pStyle w:val="Overskrift2"/>
        <w:numPr>
          <w:ilvl w:val="1"/>
          <w:numId w:val="1"/>
        </w:numPr>
        <w:spacing w:before="160"/>
        <w:ind w:left="567" w:hanging="567"/>
      </w:pPr>
      <w:bookmarkStart w:id="61" w:name="_Toc529291059"/>
      <w:bookmarkStart w:id="62" w:name="_Toc529291108"/>
      <w:bookmarkStart w:id="63" w:name="_Toc73095912"/>
      <w:r w:rsidRPr="00E25C58">
        <w:rPr>
          <w:lang w:val="en-US"/>
        </w:rPr>
        <w:t>Assignment</w:t>
      </w:r>
      <w:bookmarkEnd w:id="61"/>
      <w:bookmarkEnd w:id="62"/>
      <w:bookmarkEnd w:id="63"/>
    </w:p>
    <w:p w14:paraId="7CD5AB8E" w14:textId="7EDC1032" w:rsidR="009F7C47" w:rsidRDefault="009F7C47" w:rsidP="009F7C47">
      <w:r>
        <w:t xml:space="preserve">Vi har allerede set eksempler på </w:t>
      </w:r>
      <w:r w:rsidRPr="00194466">
        <w:rPr>
          <w:i/>
        </w:rPr>
        <w:t>assignment</w:t>
      </w:r>
      <w:r>
        <w:t xml:space="preserve"> ovenfor. </w:t>
      </w:r>
      <w:r w:rsidRPr="00194466">
        <w:rPr>
          <w:i/>
        </w:rPr>
        <w:t>Assignment</w:t>
      </w:r>
      <w:r>
        <w:t xml:space="preserve"> er det der sker når variablen given en værdi. Vi har givet variablen </w:t>
      </w:r>
      <w:r w:rsidRPr="00197404">
        <w:rPr>
          <w:rFonts w:ascii="Consolas" w:hAnsi="Consolas" w:cs="Consolas"/>
          <w:noProof/>
          <w:color w:val="000000"/>
          <w:sz w:val="20"/>
          <w:szCs w:val="19"/>
        </w:rPr>
        <w:t>count</w:t>
      </w:r>
      <w:r>
        <w:t xml:space="preserve"> værdien </w:t>
      </w:r>
      <w:r w:rsidRPr="00E25C58">
        <w:rPr>
          <w:rFonts w:ascii="Consolas" w:hAnsi="Consolas" w:cs="Consolas"/>
          <w:noProof/>
          <w:color w:val="000000"/>
        </w:rPr>
        <w:t>0</w:t>
      </w:r>
      <w:r>
        <w:t xml:space="preserve"> og variablen </w:t>
      </w:r>
      <w:r w:rsidRPr="00197404">
        <w:rPr>
          <w:rFonts w:ascii="Consolas" w:hAnsi="Consolas" w:cs="Consolas"/>
          <w:noProof/>
          <w:color w:val="000000"/>
          <w:sz w:val="20"/>
          <w:szCs w:val="19"/>
        </w:rPr>
        <w:t>city</w:t>
      </w:r>
      <w:r>
        <w:t xml:space="preserve"> værdien </w:t>
      </w:r>
      <w:r>
        <w:rPr>
          <w:rFonts w:ascii="Consolas" w:hAnsi="Consolas" w:cs="Consolas"/>
          <w:noProof/>
          <w:color w:val="000000"/>
        </w:rPr>
        <w:t>"</w:t>
      </w:r>
      <w:r w:rsidRPr="00197404">
        <w:rPr>
          <w:rFonts w:ascii="Consolas" w:hAnsi="Consolas" w:cs="Consolas"/>
          <w:noProof/>
          <w:color w:val="000000"/>
          <w:sz w:val="20"/>
          <w:szCs w:val="19"/>
        </w:rPr>
        <w:t>Aarhus</w:t>
      </w:r>
      <w:r>
        <w:rPr>
          <w:rFonts w:ascii="Consolas" w:hAnsi="Consolas" w:cs="Consolas"/>
          <w:noProof/>
          <w:color w:val="000000"/>
        </w:rPr>
        <w:t>"</w:t>
      </w:r>
      <w:r>
        <w:t xml:space="preserve"> i rammerne ovenfor. I de linjer udnyttede vi at man kan lave erklæring og</w:t>
      </w:r>
      <w:r w:rsidR="0006213C">
        <w:t xml:space="preserve"> et initialiserende</w:t>
      </w:r>
      <w:r>
        <w:t xml:space="preserve"> </w:t>
      </w:r>
      <w:r w:rsidRPr="00194466">
        <w:rPr>
          <w:i/>
        </w:rPr>
        <w:t>assignment</w:t>
      </w:r>
      <w:r>
        <w:t xml:space="preserve"> i samme linje.</w:t>
      </w:r>
    </w:p>
    <w:p w14:paraId="2C2369DD" w14:textId="77777777" w:rsidR="009F7C47" w:rsidRDefault="009F7C47" w:rsidP="009F7C47">
      <w:pPr>
        <w:keepNext/>
      </w:pPr>
      <w:r>
        <w:t xml:space="preserve">En </w:t>
      </w:r>
      <w:r w:rsidRPr="00194466">
        <w:rPr>
          <w:i/>
        </w:rPr>
        <w:t>assignment</w:t>
      </w:r>
      <w:r>
        <w:t>-instruktion består af en variabel, et lighedstegn og et udtryk:</w:t>
      </w:r>
    </w:p>
    <w:p w14:paraId="65A0FFC0" w14:textId="77777777" w:rsidR="009F7C47" w:rsidRPr="008E1C80" w:rsidRDefault="009F7C47" w:rsidP="009F7C47">
      <w:pPr>
        <w:pBdr>
          <w:top w:val="single" w:sz="12" w:space="1" w:color="0F7D3F"/>
          <w:left w:val="single" w:sz="12" w:space="4" w:color="0F7D3F"/>
          <w:bottom w:val="single" w:sz="12" w:space="1" w:color="0F7D3F"/>
          <w:right w:val="single" w:sz="12" w:space="0" w:color="0F7D3F"/>
        </w:pBdr>
        <w:ind w:left="1134" w:right="1134"/>
        <w:rPr>
          <w:sz w:val="20"/>
          <w:szCs w:val="19"/>
        </w:rPr>
      </w:pPr>
      <w:r w:rsidRPr="008E1C80">
        <w:rPr>
          <w:sz w:val="20"/>
          <w:szCs w:val="19"/>
        </w:rPr>
        <w:t>&lt;variabel&gt; = &lt;udtryk&gt;</w:t>
      </w:r>
    </w:p>
    <w:p w14:paraId="6C8058FD" w14:textId="77777777" w:rsidR="009F7C47" w:rsidRDefault="009F7C47" w:rsidP="009F7C47">
      <w:pPr>
        <w:pStyle w:val="Overskrift3"/>
        <w:spacing w:before="120"/>
      </w:pPr>
      <w:bookmarkStart w:id="64" w:name="_Toc73095913"/>
      <w:r>
        <w:t>Hvad er et udtryk?</w:t>
      </w:r>
      <w:bookmarkEnd w:id="64"/>
    </w:p>
    <w:p w14:paraId="12E2E5DD" w14:textId="77777777" w:rsidR="009F7C47" w:rsidRDefault="009F7C47" w:rsidP="009F7C47">
      <w:r>
        <w:t xml:space="preserve">Et udtryk er en eller anden form for beregning der resulterer i en værdi af </w:t>
      </w:r>
      <w:r w:rsidRPr="005861CD">
        <w:rPr>
          <w:i/>
        </w:rPr>
        <w:t>samme type</w:t>
      </w:r>
      <w:r>
        <w:t xml:space="preserve"> som variablen. Hvis variablen er af typen </w:t>
      </w:r>
      <w:r w:rsidRPr="0006213C">
        <w:rPr>
          <w:rFonts w:ascii="Consolas" w:hAnsi="Consolas" w:cs="Consolas"/>
          <w:noProof/>
          <w:color w:val="000000"/>
          <w:sz w:val="20"/>
          <w:szCs w:val="19"/>
        </w:rPr>
        <w:t>int</w:t>
      </w:r>
      <w:r>
        <w:t xml:space="preserve">, skal udtrykket give en værdi af typen </w:t>
      </w:r>
      <w:r w:rsidRPr="0006213C">
        <w:rPr>
          <w:rFonts w:ascii="Consolas" w:hAnsi="Consolas" w:cs="Consolas"/>
          <w:noProof/>
          <w:color w:val="000000"/>
          <w:sz w:val="20"/>
          <w:szCs w:val="19"/>
        </w:rPr>
        <w:t>int</w:t>
      </w:r>
      <w:r>
        <w:t>. Følgende er altså ikke tilladt:</w:t>
      </w:r>
    </w:p>
    <w:p w14:paraId="2598FDD1" w14:textId="77777777" w:rsidR="009F7C47" w:rsidRPr="008E1C80" w:rsidRDefault="009F7C47" w:rsidP="008E1C80">
      <w:pPr>
        <w:pStyle w:val="Kode"/>
      </w:pPr>
      <w:r w:rsidRPr="008E1C80">
        <w:t>count = city;</w:t>
      </w:r>
    </w:p>
    <w:p w14:paraId="794E0D0B" w14:textId="77777777" w:rsidR="009F7C47" w:rsidRDefault="009F7C47" w:rsidP="009F7C47">
      <w:pPr>
        <w:keepNext/>
        <w:spacing w:before="120" w:after="40"/>
      </w:pPr>
      <w:r>
        <w:t>Til gengæld er følgende linje kode helt gyldig:</w:t>
      </w:r>
    </w:p>
    <w:p w14:paraId="42576232" w14:textId="77777777" w:rsidR="009F7C47" w:rsidRPr="00E25C58" w:rsidRDefault="009F7C47" w:rsidP="00197404">
      <w:pPr>
        <w:pStyle w:val="Kode"/>
        <w:spacing w:before="120"/>
      </w:pPr>
      <w:r w:rsidRPr="00E25C58">
        <w:t>count = city.Length;</w:t>
      </w:r>
    </w:p>
    <w:p w14:paraId="2D5EF41A" w14:textId="77777777" w:rsidR="009F7C47" w:rsidRDefault="009F7C47" w:rsidP="009F7C47">
      <w:pPr>
        <w:spacing w:before="120"/>
      </w:pPr>
      <w:r>
        <w:t xml:space="preserve">Hvis værdien af city er </w:t>
      </w:r>
      <w:r w:rsidRPr="00E25C58">
        <w:rPr>
          <w:rFonts w:ascii="Consolas" w:hAnsi="Consolas" w:cs="Consolas"/>
          <w:noProof/>
          <w:color w:val="000000"/>
        </w:rPr>
        <w:t>"</w:t>
      </w:r>
      <w:r w:rsidRPr="0006213C">
        <w:rPr>
          <w:rFonts w:ascii="Consolas" w:hAnsi="Consolas" w:cs="Consolas"/>
          <w:noProof/>
          <w:color w:val="000000"/>
          <w:sz w:val="20"/>
          <w:szCs w:val="19"/>
        </w:rPr>
        <w:t>Aarhus</w:t>
      </w:r>
      <w:r w:rsidRPr="00E25C58">
        <w:rPr>
          <w:rFonts w:ascii="Consolas" w:hAnsi="Consolas" w:cs="Consolas"/>
          <w:noProof/>
          <w:color w:val="000000"/>
        </w:rPr>
        <w:t>"</w:t>
      </w:r>
      <w:r>
        <w:t xml:space="preserve"> vil resultatet af linjen være at variablen </w:t>
      </w:r>
      <w:r w:rsidRPr="00B83F7E">
        <w:rPr>
          <w:rFonts w:ascii="Consolas" w:hAnsi="Consolas" w:cs="Consolas"/>
          <w:noProof/>
          <w:color w:val="000000"/>
        </w:rPr>
        <w:t>count</w:t>
      </w:r>
      <w:r>
        <w:t xml:space="preserve"> får værdien 6 som er længden af </w:t>
      </w:r>
      <w:r w:rsidRPr="0006213C">
        <w:rPr>
          <w:rFonts w:ascii="Consolas" w:hAnsi="Consolas" w:cs="Consolas"/>
          <w:noProof/>
          <w:color w:val="000000"/>
          <w:sz w:val="20"/>
          <w:szCs w:val="19"/>
        </w:rPr>
        <w:t>city</w:t>
      </w:r>
      <w:r w:rsidRPr="0006213C">
        <w:t>’s</w:t>
      </w:r>
      <w:r>
        <w:t xml:space="preserve"> værdi (altså længden af strengen </w:t>
      </w:r>
      <w:r w:rsidRPr="00E25C58">
        <w:rPr>
          <w:rFonts w:ascii="Consolas" w:hAnsi="Consolas" w:cs="Consolas"/>
          <w:noProof/>
          <w:color w:val="000000"/>
        </w:rPr>
        <w:t>"</w:t>
      </w:r>
      <w:r w:rsidRPr="0006213C">
        <w:rPr>
          <w:rFonts w:ascii="Consolas" w:hAnsi="Consolas" w:cs="Consolas"/>
          <w:noProof/>
          <w:color w:val="000000"/>
          <w:sz w:val="20"/>
          <w:szCs w:val="19"/>
        </w:rPr>
        <w:t>Aarhus</w:t>
      </w:r>
      <w:r w:rsidRPr="00E25C58">
        <w:rPr>
          <w:rFonts w:ascii="Consolas" w:hAnsi="Consolas" w:cs="Consolas"/>
          <w:noProof/>
          <w:color w:val="000000"/>
        </w:rPr>
        <w:t>"</w:t>
      </w:r>
      <w:r>
        <w:t>).</w:t>
      </w:r>
    </w:p>
    <w:p w14:paraId="2EC75E6A" w14:textId="77777777" w:rsidR="009F7C47" w:rsidRDefault="009F7C47" w:rsidP="009F7C47">
      <w:pPr>
        <w:keepNext/>
        <w:spacing w:before="120"/>
      </w:pPr>
      <w:r>
        <w:lastRenderedPageBreak/>
        <w:t>Udtryk kan være vilkårligt komplekse. For eksempel beregner følgende udtryk den gennemsnitlige længde af to bynavne:</w:t>
      </w:r>
    </w:p>
    <w:p w14:paraId="317DE199" w14:textId="77777777" w:rsidR="009F7C47" w:rsidRDefault="009F7C47" w:rsidP="008E1C80">
      <w:pPr>
        <w:pStyle w:val="Kode"/>
      </w:pPr>
      <w:r>
        <w:t>(city1.Length + city2.Length) / 2</w:t>
      </w:r>
    </w:p>
    <w:p w14:paraId="4544834C" w14:textId="53CFD8D1" w:rsidR="009F7C47" w:rsidRDefault="009F7C47" w:rsidP="008E1C80">
      <w:pPr>
        <w:spacing w:before="120"/>
      </w:pPr>
      <w:r>
        <w:t xml:space="preserve">Dette udtryk kan f.eks. bruges i en </w:t>
      </w:r>
      <w:proofErr w:type="spellStart"/>
      <w:r w:rsidRPr="00194466">
        <w:t>assignment</w:t>
      </w:r>
      <w:proofErr w:type="spellEnd"/>
      <w:r>
        <w:t xml:space="preserve">-instruktion (se afsnit </w:t>
      </w:r>
      <w:r>
        <w:fldChar w:fldCharType="begin"/>
      </w:r>
      <w:r>
        <w:instrText xml:space="preserve"> REF _Ref52450048 \r \h </w:instrText>
      </w:r>
      <w:r>
        <w:fldChar w:fldCharType="separate"/>
      </w:r>
      <w:r w:rsidR="00C65F38">
        <w:t>4.4.2</w:t>
      </w:r>
      <w:r>
        <w:fldChar w:fldCharType="end"/>
      </w:r>
      <w:r>
        <w:t>).</w:t>
      </w:r>
    </w:p>
    <w:p w14:paraId="706DD6D8" w14:textId="77777777" w:rsidR="009F7C47" w:rsidRPr="00194466" w:rsidRDefault="009F7C47" w:rsidP="008E1C80">
      <w:pPr>
        <w:pStyle w:val="Kode"/>
        <w:rPr>
          <w:lang w:val="en-US"/>
        </w:rPr>
      </w:pPr>
      <w:r w:rsidRPr="00194466">
        <w:rPr>
          <w:lang w:val="en-US"/>
        </w:rPr>
        <w:t>Gennemsnit = (city1.Length + city2.Length) / 2</w:t>
      </w:r>
    </w:p>
    <w:p w14:paraId="40D80D50" w14:textId="77777777" w:rsidR="009F7C47" w:rsidRDefault="009F7C47" w:rsidP="008E1C80">
      <w:pPr>
        <w:pStyle w:val="Kode"/>
      </w:pPr>
      <w:r>
        <w:t>Udtryk kan også være af andre typer:</w:t>
      </w:r>
    </w:p>
    <w:p w14:paraId="3B837ED2" w14:textId="77777777" w:rsidR="009F7C47" w:rsidRDefault="009F7C47" w:rsidP="008E1C80">
      <w:pPr>
        <w:pStyle w:val="Kode"/>
      </w:pPr>
      <w:r>
        <w:t>city1 + "-" + city2</w:t>
      </w:r>
    </w:p>
    <w:p w14:paraId="3EA50014" w14:textId="10C994E4" w:rsidR="009F7C47" w:rsidRDefault="009F7C47" w:rsidP="008E1C80">
      <w:pPr>
        <w:spacing w:before="120"/>
      </w:pPr>
      <w:r>
        <w:t xml:space="preserve">Hvis </w:t>
      </w:r>
      <w:r w:rsidRPr="00D32EE5">
        <w:rPr>
          <w:rFonts w:ascii="Consolas" w:hAnsi="Consolas" w:cs="Consolas"/>
          <w:noProof/>
          <w:color w:val="000000"/>
          <w:sz w:val="20"/>
          <w:szCs w:val="19"/>
        </w:rPr>
        <w:t>city1</w:t>
      </w:r>
      <w:r>
        <w:t xml:space="preserve"> og city2 er strenge og lig henholdsvis </w:t>
      </w:r>
      <w:r>
        <w:rPr>
          <w:rFonts w:ascii="Consolas" w:hAnsi="Consolas" w:cs="Consolas"/>
          <w:noProof/>
          <w:color w:val="000000"/>
          <w:sz w:val="20"/>
          <w:szCs w:val="19"/>
        </w:rPr>
        <w:t>"</w:t>
      </w:r>
      <w:r w:rsidRPr="00D32EE5">
        <w:rPr>
          <w:rFonts w:ascii="Consolas" w:hAnsi="Consolas" w:cs="Consolas"/>
          <w:noProof/>
          <w:color w:val="000000"/>
          <w:sz w:val="20"/>
          <w:szCs w:val="19"/>
        </w:rPr>
        <w:t>Aarhus</w:t>
      </w:r>
      <w:r>
        <w:rPr>
          <w:rFonts w:ascii="Consolas" w:hAnsi="Consolas" w:cs="Consolas"/>
          <w:noProof/>
          <w:color w:val="000000"/>
          <w:sz w:val="20"/>
          <w:szCs w:val="19"/>
        </w:rPr>
        <w:t>"</w:t>
      </w:r>
      <w:r>
        <w:t xml:space="preserve"> og </w:t>
      </w:r>
      <w:r>
        <w:rPr>
          <w:rFonts w:cstheme="minorHAnsi"/>
        </w:rPr>
        <w:t>"</w:t>
      </w:r>
      <w:r w:rsidRPr="00D32EE5">
        <w:rPr>
          <w:rFonts w:ascii="Consolas" w:hAnsi="Consolas" w:cs="Consolas"/>
          <w:noProof/>
          <w:color w:val="000000"/>
          <w:sz w:val="20"/>
          <w:szCs w:val="19"/>
        </w:rPr>
        <w:t>Odder</w:t>
      </w:r>
      <w:r>
        <w:rPr>
          <w:rFonts w:ascii="Consolas" w:hAnsi="Consolas" w:cs="Consolas"/>
          <w:noProof/>
          <w:color w:val="000000"/>
          <w:sz w:val="20"/>
          <w:szCs w:val="19"/>
        </w:rPr>
        <w:t>"</w:t>
      </w:r>
      <w:r>
        <w:t xml:space="preserve">, er resultatet af ovenstående udtryk strengen </w:t>
      </w:r>
      <w:r>
        <w:rPr>
          <w:rFonts w:ascii="Consolas" w:hAnsi="Consolas" w:cs="Consolas"/>
          <w:noProof/>
          <w:color w:val="000000"/>
          <w:sz w:val="20"/>
          <w:szCs w:val="19"/>
        </w:rPr>
        <w:t>"</w:t>
      </w:r>
      <w:r w:rsidRPr="00D32EE5">
        <w:rPr>
          <w:rFonts w:ascii="Consolas" w:hAnsi="Consolas" w:cs="Consolas"/>
          <w:noProof/>
          <w:color w:val="000000"/>
          <w:sz w:val="20"/>
          <w:szCs w:val="19"/>
        </w:rPr>
        <w:t>Aarhus</w:t>
      </w:r>
      <w:r>
        <w:rPr>
          <w:rFonts w:ascii="Consolas" w:hAnsi="Consolas" w:cs="Consolas"/>
          <w:noProof/>
          <w:color w:val="000000"/>
          <w:sz w:val="20"/>
          <w:szCs w:val="19"/>
        </w:rPr>
        <w:t>-</w:t>
      </w:r>
      <w:r w:rsidRPr="00D32EE5">
        <w:rPr>
          <w:rFonts w:ascii="Consolas" w:hAnsi="Consolas" w:cs="Consolas"/>
          <w:noProof/>
          <w:color w:val="000000"/>
          <w:sz w:val="20"/>
          <w:szCs w:val="19"/>
        </w:rPr>
        <w:t>Odder</w:t>
      </w:r>
      <w:r>
        <w:rPr>
          <w:rFonts w:ascii="Consolas" w:hAnsi="Consolas" w:cs="Consolas"/>
          <w:noProof/>
          <w:color w:val="000000"/>
          <w:sz w:val="20"/>
          <w:szCs w:val="19"/>
        </w:rPr>
        <w:t>"</w:t>
      </w:r>
      <w:r>
        <w:t xml:space="preserve">, altså en </w:t>
      </w:r>
      <w:r w:rsidRPr="0006213C">
        <w:rPr>
          <w:u w:val="single"/>
        </w:rPr>
        <w:t>sammensætning</w:t>
      </w:r>
      <w:r>
        <w:t xml:space="preserve"> af de tre strenge</w:t>
      </w:r>
      <w:r>
        <w:rPr>
          <w:rStyle w:val="Fodnotehenvisning"/>
        </w:rPr>
        <w:footnoteReference w:id="3"/>
      </w:r>
      <w:r>
        <w:t xml:space="preserve"> - en med et engelsk ord såkaldt </w:t>
      </w:r>
      <w:r w:rsidRPr="00194466">
        <w:t>concatenation</w:t>
      </w:r>
      <w:r>
        <w:t>.</w:t>
      </w:r>
    </w:p>
    <w:p w14:paraId="5B00C52C" w14:textId="77777777" w:rsidR="009F7C47" w:rsidRDefault="009F7C47" w:rsidP="009F7C47">
      <w:pPr>
        <w:pStyle w:val="Overskrift3"/>
        <w:spacing w:before="120"/>
      </w:pPr>
      <w:bookmarkStart w:id="65" w:name="_Ref52450048"/>
      <w:bookmarkStart w:id="66" w:name="_Toc73095914"/>
      <w:r>
        <w:t xml:space="preserve">Udførsel af </w:t>
      </w:r>
      <w:r w:rsidRPr="00DC3D69">
        <w:rPr>
          <w:lang w:val="en-US"/>
        </w:rPr>
        <w:t>assignment</w:t>
      </w:r>
      <w:bookmarkEnd w:id="65"/>
      <w:bookmarkEnd w:id="66"/>
      <w:r>
        <w:t xml:space="preserve"> </w:t>
      </w:r>
    </w:p>
    <w:p w14:paraId="479914E2" w14:textId="77777777" w:rsidR="009F7C47" w:rsidRDefault="009F7C47" w:rsidP="009F7C47">
      <w:pPr>
        <w:keepNext/>
        <w:spacing w:before="120"/>
      </w:pPr>
      <w:r>
        <w:t xml:space="preserve">Når et </w:t>
      </w:r>
      <w:r w:rsidRPr="00194466">
        <w:t>assignment</w:t>
      </w:r>
      <w:r>
        <w:t xml:space="preserve"> afvikles beregnes udtrykket først, hvorefter værdien af udtrykket gemmes i variablen.</w:t>
      </w:r>
    </w:p>
    <w:p w14:paraId="56C2EB28" w14:textId="77777777" w:rsidR="009F7C47" w:rsidRPr="00194466" w:rsidRDefault="009F7C47" w:rsidP="008E1C80">
      <w:pPr>
        <w:pStyle w:val="Kode"/>
        <w:rPr>
          <w:lang w:val="en-US"/>
        </w:rPr>
      </w:pPr>
      <w:r w:rsidRPr="00194466">
        <w:rPr>
          <w:lang w:val="en-US"/>
        </w:rPr>
        <w:t>snit = (city1.Length + city2.Length)/2;</w:t>
      </w:r>
    </w:p>
    <w:p w14:paraId="0EC43B32" w14:textId="77777777" w:rsidR="009F7C47" w:rsidRDefault="009F7C47" w:rsidP="008E1C80">
      <w:pPr>
        <w:pStyle w:val="Kode"/>
      </w:pPr>
      <w:r>
        <w:t>sammensat = city1 + city2;</w:t>
      </w:r>
    </w:p>
    <w:p w14:paraId="191FA297" w14:textId="77777777" w:rsidR="009F7C47" w:rsidRDefault="009F7C47" w:rsidP="009F7C47">
      <w:pPr>
        <w:keepNext/>
        <w:spacing w:before="120"/>
      </w:pPr>
      <w:r>
        <w:t>Overvej hvad følgende linje kode gør:</w:t>
      </w:r>
    </w:p>
    <w:p w14:paraId="6DAD41E3" w14:textId="77777777" w:rsidR="009F7C47" w:rsidRPr="00E25C58" w:rsidRDefault="009F7C47" w:rsidP="008E1C80">
      <w:pPr>
        <w:pStyle w:val="Kode"/>
      </w:pPr>
      <w:r w:rsidRPr="00E25C58">
        <w:t>count = count + 1;</w:t>
      </w:r>
      <w:r w:rsidRPr="00E25C58">
        <w:rPr>
          <w:rStyle w:val="Fodnotehenvisning"/>
          <w:sz w:val="19"/>
        </w:rPr>
        <w:footnoteReference w:id="4"/>
      </w:r>
    </w:p>
    <w:p w14:paraId="2AC582CC" w14:textId="05EA2446" w:rsidR="009F7C47" w:rsidRDefault="009F7C47" w:rsidP="009F7C47">
      <w:pPr>
        <w:spacing w:before="120"/>
        <w:rPr>
          <w:noProof/>
        </w:rPr>
      </w:pPr>
      <w:r>
        <w:rPr>
          <w:noProof/>
        </w:rPr>
        <w:t xml:space="preserve">Der er altså forskel på et matematisk lighedstegn og et assignment lighedstegn i C#. Et matematisk lighedstegn skrives i C# med to lighedstegn, altså </w:t>
      </w:r>
      <w:r w:rsidRPr="00B83F7E">
        <w:rPr>
          <w:rFonts w:ascii="Consolas" w:hAnsi="Consolas" w:cs="Consolas"/>
          <w:noProof/>
          <w:color w:val="000000"/>
        </w:rPr>
        <w:t>==</w:t>
      </w:r>
      <w:r>
        <w:rPr>
          <w:noProof/>
        </w:rPr>
        <w:t xml:space="preserve">. Det kommer vi nærmere ind på i afsnit </w:t>
      </w:r>
      <w:r>
        <w:rPr>
          <w:noProof/>
        </w:rPr>
        <w:fldChar w:fldCharType="begin"/>
      </w:r>
      <w:r>
        <w:rPr>
          <w:noProof/>
        </w:rPr>
        <w:instrText xml:space="preserve"> REF _Ref528248639 \r \h </w:instrText>
      </w:r>
      <w:r>
        <w:rPr>
          <w:noProof/>
        </w:rPr>
      </w:r>
      <w:r>
        <w:rPr>
          <w:noProof/>
        </w:rPr>
        <w:fldChar w:fldCharType="separate"/>
      </w:r>
      <w:r w:rsidR="00C65F38">
        <w:rPr>
          <w:noProof/>
        </w:rPr>
        <w:t>5</w:t>
      </w:r>
      <w:r>
        <w:rPr>
          <w:noProof/>
        </w:rPr>
        <w:fldChar w:fldCharType="end"/>
      </w:r>
      <w:r>
        <w:rPr>
          <w:noProof/>
        </w:rPr>
        <w:t xml:space="preserve"> </w:t>
      </w:r>
      <w:r>
        <w:rPr>
          <w:noProof/>
        </w:rPr>
        <w:fldChar w:fldCharType="begin"/>
      </w:r>
      <w:r>
        <w:rPr>
          <w:noProof/>
        </w:rPr>
        <w:instrText xml:space="preserve"> REF _Ref528248639 \p \h </w:instrText>
      </w:r>
      <w:r>
        <w:rPr>
          <w:noProof/>
        </w:rPr>
      </w:r>
      <w:r>
        <w:rPr>
          <w:noProof/>
        </w:rPr>
        <w:fldChar w:fldCharType="separate"/>
      </w:r>
      <w:r w:rsidR="00C65F38">
        <w:rPr>
          <w:noProof/>
        </w:rPr>
        <w:t>nedenfor</w:t>
      </w:r>
      <w:r>
        <w:rPr>
          <w:noProof/>
        </w:rPr>
        <w:fldChar w:fldCharType="end"/>
      </w:r>
      <w:r>
        <w:rPr>
          <w:noProof/>
        </w:rPr>
        <w:t>.</w:t>
      </w:r>
    </w:p>
    <w:p w14:paraId="585D5202" w14:textId="3E6ACBD8" w:rsidR="005F4616" w:rsidRDefault="005F4616" w:rsidP="0006213C">
      <w:pPr>
        <w:pStyle w:val="Overskrift3"/>
        <w:rPr>
          <w:noProof/>
        </w:rPr>
      </w:pPr>
      <w:bookmarkStart w:id="67" w:name="_Toc73095915"/>
      <w:r>
        <w:rPr>
          <w:noProof/>
        </w:rPr>
        <w:t>Opgave: Tæl op</w:t>
      </w:r>
      <w:bookmarkEnd w:id="67"/>
    </w:p>
    <w:p w14:paraId="7E790BEC" w14:textId="107320CF" w:rsidR="005F4616" w:rsidRDefault="005F4616" w:rsidP="005F4616">
      <w:r>
        <w:t>Lav en lille metode der beder brugeren om at indtaste et tal. Tallet skal gemmes i en variabel i programmet. Derefter skal variablen sættes til en værdi der er 12 større. Til sidst skal variablen udskrives.</w:t>
      </w:r>
    </w:p>
    <w:p w14:paraId="687F1263" w14:textId="214501AF" w:rsidR="005F4616" w:rsidRDefault="005F4616" w:rsidP="005F4616">
      <w:pPr>
        <w:keepNext/>
      </w:pPr>
      <w:r>
        <w:t>Det kunne give en dialog som ser omtrent således ud:</w:t>
      </w:r>
    </w:p>
    <w:p w14:paraId="6F5E5270" w14:textId="410CA4E6" w:rsidR="005F4616" w:rsidRDefault="005F4616" w:rsidP="0026542C">
      <w:pPr>
        <w:pStyle w:val="Kode"/>
        <w:pBdr>
          <w:top w:val="single" w:sz="12" w:space="1" w:color="7D3F0F"/>
          <w:left w:val="single" w:sz="12" w:space="4" w:color="7D3F0F"/>
          <w:bottom w:val="single" w:sz="12" w:space="1" w:color="7D3F0F"/>
          <w:right w:val="single" w:sz="12" w:space="0" w:color="7D3F0F"/>
        </w:pBdr>
      </w:pPr>
      <w:r>
        <mc:AlternateContent>
          <mc:Choice Requires="wps">
            <w:drawing>
              <wp:anchor distT="0" distB="0" distL="114300" distR="114300" simplePos="0" relativeHeight="251682816" behindDoc="0" locked="0" layoutInCell="1" allowOverlap="1" wp14:anchorId="1D1EDD61" wp14:editId="30AF76AF">
                <wp:simplePos x="0" y="0"/>
                <wp:positionH relativeFrom="column">
                  <wp:posOffset>1434713</wp:posOffset>
                </wp:positionH>
                <wp:positionV relativeFrom="paragraph">
                  <wp:posOffset>224265</wp:posOffset>
                </wp:positionV>
                <wp:extent cx="372224" cy="492540"/>
                <wp:effectExtent l="0" t="38100" r="27940" b="22225"/>
                <wp:wrapNone/>
                <wp:docPr id="197" name="Kombinationstegning: figur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224" cy="492540"/>
                        </a:xfrm>
                        <a:custGeom>
                          <a:avLst/>
                          <a:gdLst>
                            <a:gd name="connsiteX0" fmla="*/ 0 w 372224"/>
                            <a:gd name="connsiteY0" fmla="*/ 437321 h 437321"/>
                            <a:gd name="connsiteX1" fmla="*/ 365760 w 372224"/>
                            <a:gd name="connsiteY1" fmla="*/ 294198 h 437321"/>
                            <a:gd name="connsiteX2" fmla="*/ 198783 w 372224"/>
                            <a:gd name="connsiteY2" fmla="*/ 0 h 437321"/>
                          </a:gdLst>
                          <a:ahLst/>
                          <a:cxnLst>
                            <a:cxn ang="0">
                              <a:pos x="connsiteX0" y="connsiteY0"/>
                            </a:cxn>
                            <a:cxn ang="0">
                              <a:pos x="connsiteX1" y="connsiteY1"/>
                            </a:cxn>
                            <a:cxn ang="0">
                              <a:pos x="connsiteX2" y="connsiteY2"/>
                            </a:cxn>
                          </a:cxnLst>
                          <a:rect l="l" t="t" r="r" b="b"/>
                          <a:pathLst>
                            <a:path w="372224" h="437321">
                              <a:moveTo>
                                <a:pt x="0" y="437321"/>
                              </a:moveTo>
                              <a:cubicBezTo>
                                <a:pt x="166315" y="402203"/>
                                <a:pt x="332630" y="367085"/>
                                <a:pt x="365760" y="294198"/>
                              </a:cubicBezTo>
                              <a:cubicBezTo>
                                <a:pt x="398891" y="221311"/>
                                <a:pt x="298837" y="110655"/>
                                <a:pt x="198783"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57F665" id="Kombinationstegning: figur 197" o:spid="_x0000_s1026" style="position:absolute;margin-left:112.95pt;margin-top:17.65pt;width:29.3pt;height:3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72224,437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" path="m,437321c166315,402203,332630,367085,365760,294198,398891,221311,298837,110655,198783,e" fillcolor="#4472c4 [3204]" strokecolor="#8b0000">
                <v:fill opacity="0"/>
                <v:stroke endarrow="block" joinstyle="miter"/>
                <v:path arrowok="t" o:connecttype="custom" o:connectlocs="0,492540;365760,331345;198783,0" o:connectangles="0,0,0"/>
              </v:shape>
            </w:pict>
          </mc:Fallback>
        </mc:AlternateContent>
      </w:r>
      <w:r>
        <w:t>Indtast et tal: 4</w:t>
      </w:r>
    </w:p>
    <w:p w14:paraId="22EDC9FB" w14:textId="2BBE4F29" w:rsidR="005F4616" w:rsidRDefault="005F4616" w:rsidP="0026542C">
      <w:pPr>
        <w:pStyle w:val="Kode"/>
        <w:pBdr>
          <w:top w:val="single" w:sz="12" w:space="1" w:color="7D3F0F"/>
          <w:left w:val="single" w:sz="12" w:space="4" w:color="7D3F0F"/>
          <w:bottom w:val="single" w:sz="12" w:space="1" w:color="7D3F0F"/>
          <w:right w:val="single" w:sz="12" w:space="0" w:color="7D3F0F"/>
        </w:pBdr>
      </w:pPr>
      <w:r>
        <w:t xml:space="preserve">Variablen er nu øget med 12 og har fået værdien </w:t>
      </w:r>
      <w:r w:rsidRPr="005F4616">
        <w:rPr>
          <w:b/>
        </w:rPr>
        <w:t>16</w:t>
      </w:r>
      <w:r>
        <w:t>.</w:t>
      </w:r>
    </w:p>
    <w:p w14:paraId="3EEFA6F2" w14:textId="10EF6902" w:rsidR="005F4616" w:rsidRPr="005F4616" w:rsidRDefault="005F4616" w:rsidP="005F4616">
      <w:r>
        <w:t>Brugerens indtastning.</w:t>
      </w:r>
    </w:p>
    <w:p w14:paraId="0A48FF61" w14:textId="0E651EDA" w:rsidR="0006213C" w:rsidRDefault="0006213C" w:rsidP="0006213C">
      <w:pPr>
        <w:pStyle w:val="Overskrift3"/>
        <w:rPr>
          <w:noProof/>
        </w:rPr>
      </w:pPr>
      <w:bookmarkStart w:id="68" w:name="_Toc73095916"/>
      <w:r>
        <w:rPr>
          <w:noProof/>
        </w:rPr>
        <w:t>Opgave: Udskriv resultatet af et udtryk</w:t>
      </w:r>
      <w:bookmarkEnd w:id="68"/>
    </w:p>
    <w:p w14:paraId="46402FED" w14:textId="7AADBD66" w:rsidR="0006213C" w:rsidRDefault="00D61CB3" w:rsidP="0006213C">
      <w:r>
        <w:t>Et taxaselskab tilbyder at man kan beregne prisen på forhånd. Taxaselskabet opgiver sine priser således:</w:t>
      </w:r>
    </w:p>
    <w:p w14:paraId="7647D99A" w14:textId="33DE2927" w:rsidR="00D61CB3" w:rsidRDefault="00D61CB3" w:rsidP="00D61CB3">
      <w:pPr>
        <w:pBdr>
          <w:top w:val="single" w:sz="12" w:space="1" w:color="3D603F"/>
          <w:left w:val="single" w:sz="12" w:space="4" w:color="3D603F"/>
          <w:bottom w:val="single" w:sz="12" w:space="1" w:color="3D603F"/>
          <w:right w:val="single" w:sz="12" w:space="0" w:color="3D603F"/>
        </w:pBdr>
        <w:ind w:left="1134" w:right="1134"/>
      </w:pPr>
      <w:r w:rsidRPr="00D61CB3">
        <w:t>På hverdagskørsel fra kl. 04 til kl. 20 opkræves en starttakst på 29 kr.</w:t>
      </w:r>
      <w:r>
        <w:t xml:space="preserve"> og</w:t>
      </w:r>
      <w:r w:rsidRPr="00D61CB3">
        <w:t xml:space="preserve"> en kilometertakst på 9 kr.</w:t>
      </w:r>
    </w:p>
    <w:p w14:paraId="2DE4ED28" w14:textId="13A364DC" w:rsidR="0006213C" w:rsidRDefault="00D61CB3" w:rsidP="0006213C">
      <w:r>
        <w:t>Du skal lave et lille program som beregner prisen for en taxatur. Dialogen kunne se således ud:</w:t>
      </w:r>
    </w:p>
    <w:p w14:paraId="6B2152FD" w14:textId="57774684" w:rsidR="00D61CB3" w:rsidRDefault="00D61CB3" w:rsidP="0026542C">
      <w:pPr>
        <w:pStyle w:val="Kode"/>
        <w:pBdr>
          <w:top w:val="single" w:sz="12" w:space="1" w:color="7D3F0F"/>
          <w:left w:val="single" w:sz="12" w:space="4" w:color="7D3F0F"/>
          <w:bottom w:val="single" w:sz="12" w:space="1" w:color="7D3F0F"/>
          <w:right w:val="single" w:sz="12" w:space="0" w:color="7D3F0F"/>
        </w:pBdr>
      </w:pPr>
      <w:r>
        <w:lastRenderedPageBreak/>
        <w:t>&gt;&gt;Velkommen til taxaberegner&lt;&lt;</w:t>
      </w:r>
    </w:p>
    <w:p w14:paraId="28C6DBD7" w14:textId="3081A871" w:rsidR="00432096" w:rsidRDefault="00432096" w:rsidP="0026542C">
      <w:pPr>
        <w:pStyle w:val="Kode"/>
        <w:pBdr>
          <w:top w:val="single" w:sz="12" w:space="1" w:color="7D3F0F"/>
          <w:left w:val="single" w:sz="12" w:space="4" w:color="7D3F0F"/>
          <w:bottom w:val="single" w:sz="12" w:space="1" w:color="7D3F0F"/>
          <w:right w:val="single" w:sz="12" w:space="0" w:color="7D3F0F"/>
        </w:pBdr>
      </w:pPr>
      <w:r>
        <w:t>Indtast antal kilometer</w:t>
      </w:r>
      <w:r w:rsidR="00D61CB3">
        <w:t>: 24</w:t>
      </w:r>
    </w:p>
    <w:p w14:paraId="4443A6A8" w14:textId="5729CC8F" w:rsidR="00D61CB3" w:rsidRDefault="00180DE2" w:rsidP="0026542C">
      <w:pPr>
        <w:pStyle w:val="Kode"/>
        <w:pBdr>
          <w:top w:val="single" w:sz="12" w:space="1" w:color="7D3F0F"/>
          <w:left w:val="single" w:sz="12" w:space="4" w:color="7D3F0F"/>
          <w:bottom w:val="single" w:sz="12" w:space="1" w:color="7D3F0F"/>
          <w:right w:val="single" w:sz="12" w:space="0" w:color="7D3F0F"/>
        </w:pBdr>
      </w:pPr>
      <w:r>
        <mc:AlternateContent>
          <mc:Choice Requires="wps">
            <w:drawing>
              <wp:anchor distT="0" distB="0" distL="114300" distR="114300" simplePos="0" relativeHeight="251683840" behindDoc="0" locked="0" layoutInCell="1" allowOverlap="1" wp14:anchorId="79996549" wp14:editId="07B31804">
                <wp:simplePos x="0" y="0"/>
                <wp:positionH relativeFrom="column">
                  <wp:posOffset>1394957</wp:posOffset>
                </wp:positionH>
                <wp:positionV relativeFrom="paragraph">
                  <wp:posOffset>25234</wp:posOffset>
                </wp:positionV>
                <wp:extent cx="763325" cy="431194"/>
                <wp:effectExtent l="0" t="38100" r="55880" b="45085"/>
                <wp:wrapNone/>
                <wp:docPr id="198" name="Kombinationstegning: figur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325" cy="431194"/>
                        </a:xfrm>
                        <a:custGeom>
                          <a:avLst/>
                          <a:gdLst>
                            <a:gd name="connsiteX0" fmla="*/ 0 w 763325"/>
                            <a:gd name="connsiteY0" fmla="*/ 429371 h 431194"/>
                            <a:gd name="connsiteX1" fmla="*/ 596348 w 763325"/>
                            <a:gd name="connsiteY1" fmla="*/ 365760 h 431194"/>
                            <a:gd name="connsiteX2" fmla="*/ 763325 w 763325"/>
                            <a:gd name="connsiteY2" fmla="*/ 0 h 431194"/>
                          </a:gdLst>
                          <a:ahLst/>
                          <a:cxnLst>
                            <a:cxn ang="0">
                              <a:pos x="connsiteX0" y="connsiteY0"/>
                            </a:cxn>
                            <a:cxn ang="0">
                              <a:pos x="connsiteX1" y="connsiteY1"/>
                            </a:cxn>
                            <a:cxn ang="0">
                              <a:pos x="connsiteX2" y="connsiteY2"/>
                            </a:cxn>
                          </a:cxnLst>
                          <a:rect l="l" t="t" r="r" b="b"/>
                          <a:pathLst>
                            <a:path w="763325" h="431194">
                              <a:moveTo>
                                <a:pt x="0" y="429371"/>
                              </a:moveTo>
                              <a:cubicBezTo>
                                <a:pt x="234563" y="433346"/>
                                <a:pt x="469127" y="437322"/>
                                <a:pt x="596348" y="365760"/>
                              </a:cubicBezTo>
                              <a:cubicBezTo>
                                <a:pt x="723569" y="294198"/>
                                <a:pt x="743447" y="147099"/>
                                <a:pt x="763325"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B841C4" id="Kombinationstegning: figur 198" o:spid="_x0000_s1026" style="position:absolute;margin-left:109.85pt;margin-top:2pt;width:60.1pt;height:3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63325,43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" path="m,429371v234563,3975,469127,7951,596348,-63611c723569,294198,743447,147099,763325,e" fillcolor="#4472c4 [3204]" strokecolor="#8b0000">
                <v:fill opacity="0"/>
                <v:stroke endarrow="block" joinstyle="miter"/>
                <v:path arrowok="t" o:connecttype="custom" o:connectlocs="0,429371;596348,365760;763325,0" o:connectangles="0,0,0"/>
              </v:shape>
            </w:pict>
          </mc:Fallback>
        </mc:AlternateContent>
      </w:r>
      <w:r w:rsidR="00D61CB3">
        <w:t>Pris for taxatur: 245</w:t>
      </w:r>
    </w:p>
    <w:p w14:paraId="045EFCED" w14:textId="146F94FC" w:rsidR="00D61CB3" w:rsidRPr="00D61CB3" w:rsidRDefault="00D61CB3" w:rsidP="0026542C">
      <w:pPr>
        <w:spacing w:before="120"/>
      </w:pPr>
      <w:r>
        <w:t>Brugerens indtastning.</w:t>
      </w:r>
    </w:p>
    <w:p w14:paraId="7637A426" w14:textId="77777777" w:rsidR="009F7C47" w:rsidRDefault="009F7C47" w:rsidP="009F7C47">
      <w:pPr>
        <w:pStyle w:val="Overskrift2"/>
        <w:numPr>
          <w:ilvl w:val="1"/>
          <w:numId w:val="1"/>
        </w:numPr>
        <w:ind w:left="567" w:hanging="567"/>
        <w:rPr>
          <w:noProof/>
        </w:rPr>
      </w:pPr>
      <w:bookmarkStart w:id="69" w:name="_Toc529291060"/>
      <w:bookmarkStart w:id="70" w:name="_Toc529291109"/>
      <w:bookmarkStart w:id="71" w:name="_Toc73095917"/>
      <w:r>
        <w:rPr>
          <w:noProof/>
        </w:rPr>
        <w:t>Konvertering</w:t>
      </w:r>
      <w:bookmarkEnd w:id="69"/>
      <w:bookmarkEnd w:id="70"/>
      <w:bookmarkEnd w:id="71"/>
    </w:p>
    <w:p w14:paraId="4FA1300D" w14:textId="77777777" w:rsidR="009F7C47" w:rsidRDefault="009F7C47" w:rsidP="009F7C47">
      <w:pPr>
        <w:spacing w:before="120"/>
        <w:rPr>
          <w:noProof/>
        </w:rPr>
      </w:pPr>
      <w:r>
        <w:rPr>
          <w:noProof/>
        </w:rPr>
        <w:t>Nogle gange kan man have behov for at konvertere variabler af forskellig type, f.eks. lave en streng om til et tal (hvis strengen har en værdi der giver mening at opfatte som et tal). Det modsatte også ret ofte et ønske.</w:t>
      </w:r>
    </w:p>
    <w:p w14:paraId="75BD5270" w14:textId="77777777" w:rsidR="009F7C47" w:rsidRDefault="009F7C47" w:rsidP="009F7C47">
      <w:pPr>
        <w:pStyle w:val="Overskrift3"/>
        <w:spacing w:before="120"/>
        <w:rPr>
          <w:noProof/>
        </w:rPr>
      </w:pPr>
      <w:bookmarkStart w:id="72" w:name="_Toc529291061"/>
      <w:bookmarkStart w:id="73" w:name="_Toc529291110"/>
      <w:bookmarkStart w:id="74" w:name="_Toc73095918"/>
      <w:r>
        <w:rPr>
          <w:noProof/>
        </w:rPr>
        <w:t>Metoden ToString()</w:t>
      </w:r>
      <w:bookmarkEnd w:id="72"/>
      <w:bookmarkEnd w:id="73"/>
      <w:bookmarkEnd w:id="74"/>
    </w:p>
    <w:p w14:paraId="7B108C38" w14:textId="77777777" w:rsidR="009F7C47" w:rsidRDefault="009F7C47" w:rsidP="009F7C47">
      <w:pPr>
        <w:keepNext/>
      </w:pPr>
      <w:r>
        <w:t xml:space="preserve">Alle variabler og objekter (en variabel sammensat af flere ting) har en metode der hedder </w:t>
      </w:r>
      <w:r w:rsidRPr="00C232FD">
        <w:rPr>
          <w:rFonts w:ascii="Consolas" w:hAnsi="Consolas" w:cs="Consolas"/>
          <w:noProof/>
          <w:color w:val="000000"/>
        </w:rPr>
        <w:t>ToString()</w:t>
      </w:r>
      <w:r>
        <w:t xml:space="preserve">. På simple datatyper som f.eks. </w:t>
      </w:r>
      <w:r w:rsidRPr="000456B2">
        <w:rPr>
          <w:rFonts w:ascii="Consolas" w:hAnsi="Consolas" w:cs="Consolas"/>
          <w:noProof/>
          <w:color w:val="000000"/>
          <w:sz w:val="19"/>
          <w:szCs w:val="19"/>
        </w:rPr>
        <w:t>int</w:t>
      </w:r>
      <w:r>
        <w:t xml:space="preserve"> vil resultatet af konverteringen være den værdi man forventer:</w:t>
      </w:r>
    </w:p>
    <w:p w14:paraId="44E03229" w14:textId="77777777" w:rsidR="009F7C47" w:rsidRPr="00194466" w:rsidRDefault="009F7C47" w:rsidP="009F7C47">
      <w:pPr>
        <w:keepNext/>
        <w:pBdr>
          <w:top w:val="single" w:sz="12" w:space="1" w:color="0F7D3F"/>
          <w:left w:val="single" w:sz="12" w:space="4" w:color="0F7D3F"/>
          <w:bottom w:val="single" w:sz="12" w:space="1" w:color="0F7D3F"/>
          <w:right w:val="single" w:sz="12" w:space="0" w:color="0F7D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int</w:t>
      </w:r>
      <w:r w:rsidRPr="00194466">
        <w:rPr>
          <w:rFonts w:ascii="Consolas" w:hAnsi="Consolas" w:cs="Consolas"/>
          <w:noProof/>
          <w:color w:val="000000"/>
          <w:sz w:val="19"/>
          <w:szCs w:val="19"/>
          <w:lang w:val="en-US"/>
        </w:rPr>
        <w:t xml:space="preserve"> age = 51;</w:t>
      </w:r>
    </w:p>
    <w:p w14:paraId="67F1256F" w14:textId="77777777" w:rsidR="009F7C47" w:rsidRPr="00194466" w:rsidRDefault="009F7C47" w:rsidP="009F7C47">
      <w:pPr>
        <w:keepNext/>
        <w:pBdr>
          <w:top w:val="single" w:sz="12" w:space="1" w:color="0F7D3F"/>
          <w:left w:val="single" w:sz="12" w:space="4" w:color="0F7D3F"/>
          <w:bottom w:val="single" w:sz="12" w:space="1" w:color="0F7D3F"/>
          <w:right w:val="single" w:sz="12" w:space="0" w:color="0F7D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string</w:t>
      </w:r>
      <w:r w:rsidRPr="00194466">
        <w:rPr>
          <w:rFonts w:ascii="Consolas" w:hAnsi="Consolas" w:cs="Consolas"/>
          <w:noProof/>
          <w:color w:val="000000"/>
          <w:sz w:val="19"/>
          <w:szCs w:val="19"/>
          <w:lang w:val="en-US"/>
        </w:rPr>
        <w:t xml:space="preserve"> ageString = age.</w:t>
      </w:r>
      <w:r w:rsidRPr="00194466">
        <w:rPr>
          <w:rFonts w:ascii="Consolas" w:hAnsi="Consolas" w:cs="Consolas"/>
          <w:b/>
          <w:noProof/>
          <w:color w:val="000000"/>
          <w:sz w:val="19"/>
          <w:szCs w:val="19"/>
          <w:lang w:val="en-US"/>
        </w:rPr>
        <w:t>ToString()</w:t>
      </w:r>
      <w:r w:rsidRPr="00194466">
        <w:rPr>
          <w:rFonts w:ascii="Consolas" w:hAnsi="Consolas" w:cs="Consolas"/>
          <w:noProof/>
          <w:color w:val="000000"/>
          <w:sz w:val="19"/>
          <w:szCs w:val="19"/>
          <w:lang w:val="en-US"/>
        </w:rPr>
        <w:t>;</w:t>
      </w:r>
    </w:p>
    <w:p w14:paraId="29360BA9" w14:textId="77777777" w:rsidR="009F7C47" w:rsidRDefault="009F7C47" w:rsidP="009F7C47">
      <w:pPr>
        <w:keepNext/>
        <w:pBdr>
          <w:top w:val="single" w:sz="12" w:space="1" w:color="0F7D3F"/>
          <w:left w:val="single" w:sz="12" w:space="4" w:color="0F7D3F"/>
          <w:bottom w:val="single" w:sz="12" w:space="1" w:color="0F7D3F"/>
          <w:right w:val="single" w:sz="12" w:space="0" w:color="0F7D3F"/>
        </w:pBdr>
        <w:ind w:left="1134" w:right="1134"/>
        <w:rPr>
          <w:rFonts w:ascii="Consolas" w:hAnsi="Consolas" w:cs="Consolas"/>
          <w:noProof/>
          <w:color w:val="000000"/>
          <w:sz w:val="19"/>
          <w:szCs w:val="19"/>
        </w:rPr>
      </w:pPr>
      <w:r>
        <w:rPr>
          <w:rFonts w:ascii="Consolas" w:hAnsi="Consolas" w:cs="Consolas"/>
          <w:noProof/>
          <w:color w:val="000000"/>
          <w:sz w:val="19"/>
          <w:szCs w:val="19"/>
        </w:rPr>
        <w:t>Console.WriteLine(</w:t>
      </w:r>
      <w:r>
        <w:rPr>
          <w:rFonts w:ascii="Consolas" w:hAnsi="Consolas" w:cs="Consolas"/>
          <w:noProof/>
          <w:color w:val="A31515"/>
          <w:sz w:val="19"/>
          <w:szCs w:val="19"/>
        </w:rPr>
        <w:t xml:space="preserve">$"ageString er: </w:t>
      </w:r>
      <w:r>
        <w:rPr>
          <w:rFonts w:ascii="Consolas" w:hAnsi="Consolas" w:cs="Consolas"/>
          <w:noProof/>
          <w:color w:val="000000"/>
          <w:sz w:val="19"/>
          <w:szCs w:val="19"/>
        </w:rPr>
        <w:t>{ageString}</w:t>
      </w:r>
      <w:r>
        <w:rPr>
          <w:rFonts w:ascii="Consolas" w:hAnsi="Consolas" w:cs="Consolas"/>
          <w:noProof/>
          <w:color w:val="A31515"/>
          <w:sz w:val="19"/>
          <w:szCs w:val="19"/>
        </w:rPr>
        <w:t>"</w:t>
      </w:r>
      <w:r>
        <w:rPr>
          <w:rFonts w:ascii="Consolas" w:hAnsi="Consolas" w:cs="Consolas"/>
          <w:noProof/>
          <w:color w:val="000000"/>
          <w:sz w:val="19"/>
          <w:szCs w:val="19"/>
        </w:rPr>
        <w:t>);</w:t>
      </w:r>
    </w:p>
    <w:p w14:paraId="196A214C" w14:textId="77777777" w:rsidR="009F7C47" w:rsidRDefault="009F7C47" w:rsidP="009F7C47">
      <w:pPr>
        <w:keepNext/>
        <w:spacing w:before="120"/>
        <w:rPr>
          <w:noProof/>
        </w:rPr>
      </w:pPr>
      <w:r>
        <w:rPr>
          <w:noProof/>
        </w:rPr>
        <w:t>Giver følgende resultat:</w:t>
      </w:r>
    </w:p>
    <w:p w14:paraId="178C1E5A" w14:textId="77777777" w:rsidR="009F7C47" w:rsidRPr="008E1C80" w:rsidRDefault="009F7C47" w:rsidP="0026542C">
      <w:pPr>
        <w:pStyle w:val="Kode"/>
        <w:pBdr>
          <w:top w:val="single" w:sz="12" w:space="1" w:color="7D3F0F"/>
          <w:left w:val="single" w:sz="12" w:space="4" w:color="7D3F0F"/>
          <w:bottom w:val="single" w:sz="12" w:space="1" w:color="7D3F0F"/>
          <w:right w:val="single" w:sz="12" w:space="0" w:color="7D3F0F"/>
        </w:pBdr>
      </w:pPr>
      <w:r w:rsidRPr="008E1C80">
        <w:t>ageString er: 51</w:t>
      </w:r>
    </w:p>
    <w:p w14:paraId="75752FF2" w14:textId="77777777" w:rsidR="009F7C47" w:rsidRDefault="009F7C47" w:rsidP="009F7C47">
      <w:pPr>
        <w:pStyle w:val="Overskrift3"/>
        <w:spacing w:before="120"/>
        <w:rPr>
          <w:noProof/>
        </w:rPr>
      </w:pPr>
      <w:bookmarkStart w:id="75" w:name="_Toc529291062"/>
      <w:bookmarkStart w:id="76" w:name="_Toc529291111"/>
      <w:bookmarkStart w:id="77" w:name="_Toc73095919"/>
      <w:r>
        <w:rPr>
          <w:noProof/>
        </w:rPr>
        <w:t>Konverteringer fra string til andre typer</w:t>
      </w:r>
      <w:bookmarkEnd w:id="75"/>
      <w:bookmarkEnd w:id="76"/>
      <w:bookmarkEnd w:id="77"/>
    </w:p>
    <w:p w14:paraId="2BBD3B2B" w14:textId="77777777" w:rsidR="009F7C47" w:rsidRDefault="009F7C47" w:rsidP="00180DE2">
      <w:pPr>
        <w:keepNext/>
      </w:pPr>
      <w:r>
        <w:t xml:space="preserve">Når man skal konvertere en værdi fra </w:t>
      </w:r>
      <w:r w:rsidRPr="000456B2">
        <w:rPr>
          <w:rFonts w:ascii="Consolas" w:hAnsi="Consolas" w:cs="Consolas"/>
          <w:noProof/>
          <w:color w:val="000000"/>
          <w:sz w:val="19"/>
          <w:szCs w:val="19"/>
        </w:rPr>
        <w:t>string</w:t>
      </w:r>
      <w:r>
        <w:t xml:space="preserve"> til en anden type kan man benytte metoden </w:t>
      </w:r>
      <w:r w:rsidRPr="00C232FD">
        <w:rPr>
          <w:rFonts w:ascii="Consolas" w:hAnsi="Consolas" w:cs="Consolas"/>
          <w:noProof/>
          <w:color w:val="000000"/>
        </w:rPr>
        <w:t>Parse</w:t>
      </w:r>
      <w:r>
        <w:t xml:space="preserve"> eller </w:t>
      </w:r>
      <w:r w:rsidRPr="00C232FD">
        <w:rPr>
          <w:rFonts w:ascii="Consolas" w:hAnsi="Consolas" w:cs="Consolas"/>
          <w:noProof/>
          <w:color w:val="000000"/>
        </w:rPr>
        <w:t>TryParse</w:t>
      </w:r>
      <w:r w:rsidRPr="00EF4F9C">
        <w:t xml:space="preserve"> hvis</w:t>
      </w:r>
      <w:r>
        <w:t xml:space="preserve"> man vil være sikker på programmet ikke crasher. Den metode er defineret på alle standardtyper.</w:t>
      </w:r>
    </w:p>
    <w:p w14:paraId="7F5BEAC1" w14:textId="77777777" w:rsidR="0039202F" w:rsidRDefault="0039202F" w:rsidP="00180DE2">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rPr>
      </w:pPr>
      <w:r>
        <w:rPr>
          <w:rFonts w:ascii="Consolas" w:hAnsi="Consolas"/>
          <w:noProof/>
          <w:color w:val="0000FF"/>
        </w:rPr>
        <w:t>int</w:t>
      </w:r>
      <w:r>
        <w:rPr>
          <w:rFonts w:ascii="Consolas" w:hAnsi="Consolas"/>
          <w:noProof/>
          <w:color w:val="000000"/>
        </w:rPr>
        <w:t> </w:t>
      </w:r>
      <w:r>
        <w:rPr>
          <w:rFonts w:ascii="Consolas" w:hAnsi="Consolas"/>
          <w:noProof/>
          <w:color w:val="1F377F"/>
        </w:rPr>
        <w:t>age</w:t>
      </w:r>
      <w:r>
        <w:rPr>
          <w:rFonts w:ascii="Consolas" w:hAnsi="Consolas"/>
          <w:noProof/>
          <w:color w:val="000000"/>
        </w:rPr>
        <w:t>;</w:t>
      </w:r>
    </w:p>
    <w:p w14:paraId="0449E4CE" w14:textId="77777777" w:rsidR="0039202F" w:rsidRDefault="0039202F" w:rsidP="00180DE2">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rPr>
      </w:pPr>
      <w:r>
        <w:rPr>
          <w:rFonts w:ascii="Consolas" w:hAnsi="Consolas"/>
          <w:noProof/>
          <w:color w:val="0000FF"/>
        </w:rPr>
        <w:t>decimal</w:t>
      </w:r>
      <w:r>
        <w:rPr>
          <w:rFonts w:ascii="Consolas" w:hAnsi="Consolas"/>
          <w:noProof/>
          <w:color w:val="000000"/>
        </w:rPr>
        <w:t> </w:t>
      </w:r>
      <w:r>
        <w:rPr>
          <w:rFonts w:ascii="Consolas" w:hAnsi="Consolas"/>
          <w:noProof/>
          <w:color w:val="1F377F"/>
        </w:rPr>
        <w:t>price</w:t>
      </w:r>
      <w:r>
        <w:rPr>
          <w:rFonts w:ascii="Consolas" w:hAnsi="Consolas"/>
          <w:noProof/>
          <w:color w:val="000000"/>
        </w:rPr>
        <w:t>;</w:t>
      </w:r>
    </w:p>
    <w:p w14:paraId="21DB5B86" w14:textId="53EC5EA3" w:rsidR="0039202F" w:rsidRPr="00194466" w:rsidRDefault="0039202F" w:rsidP="00180DE2">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lang w:val="en-US"/>
        </w:rPr>
      </w:pPr>
      <w:r w:rsidRPr="00194466">
        <w:rPr>
          <w:rFonts w:ascii="Consolas" w:hAnsi="Consolas"/>
          <w:noProof/>
          <w:color w:val="000000"/>
          <w:lang w:val="en-US"/>
        </w:rPr>
        <w:t>age = </w:t>
      </w:r>
      <w:r w:rsidRPr="00194466">
        <w:rPr>
          <w:rFonts w:ascii="Consolas" w:hAnsi="Consolas"/>
          <w:b/>
          <w:noProof/>
          <w:color w:val="0000FF"/>
          <w:lang w:val="en-US"/>
        </w:rPr>
        <w:t>int</w:t>
      </w:r>
      <w:r w:rsidRPr="00194466">
        <w:rPr>
          <w:rFonts w:ascii="Consolas" w:hAnsi="Consolas"/>
          <w:b/>
          <w:noProof/>
          <w:color w:val="000000"/>
          <w:lang w:val="en-US"/>
        </w:rPr>
        <w:t>.Parse</w:t>
      </w:r>
      <w:r w:rsidRPr="00194466">
        <w:rPr>
          <w:rFonts w:ascii="Consolas" w:hAnsi="Consolas"/>
          <w:noProof/>
          <w:color w:val="000000"/>
          <w:lang w:val="en-US"/>
        </w:rPr>
        <w:t>(</w:t>
      </w:r>
      <w:r w:rsidRPr="00194466">
        <w:rPr>
          <w:rFonts w:ascii="Consolas" w:hAnsi="Consolas"/>
          <w:noProof/>
          <w:color w:val="A31515"/>
          <w:lang w:val="en-US"/>
        </w:rPr>
        <w:t>"33"</w:t>
      </w:r>
      <w:r w:rsidRPr="00194466">
        <w:rPr>
          <w:rFonts w:ascii="Consolas" w:hAnsi="Consolas"/>
          <w:noProof/>
          <w:color w:val="000000"/>
          <w:lang w:val="en-US"/>
        </w:rPr>
        <w:t>);                     </w:t>
      </w:r>
      <w:r w:rsidRPr="00194466">
        <w:rPr>
          <w:rFonts w:ascii="Consolas" w:hAnsi="Consolas"/>
          <w:noProof/>
          <w:color w:val="008000"/>
          <w:lang w:val="en-US"/>
        </w:rPr>
        <w:t>// Do like this</w:t>
      </w:r>
    </w:p>
    <w:p w14:paraId="7752EF5B" w14:textId="5EF0B8BF" w:rsidR="0039202F" w:rsidRPr="00194466" w:rsidRDefault="0039202F" w:rsidP="00180DE2">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lang w:val="en-US"/>
        </w:rPr>
      </w:pPr>
      <w:r w:rsidRPr="00194466">
        <w:rPr>
          <w:rFonts w:ascii="Consolas" w:hAnsi="Consolas"/>
          <w:noProof/>
          <w:color w:val="000000"/>
          <w:lang w:val="en-US"/>
        </w:rPr>
        <w:t>age = </w:t>
      </w:r>
      <w:r w:rsidRPr="00194466">
        <w:rPr>
          <w:rFonts w:ascii="Consolas" w:hAnsi="Consolas"/>
          <w:noProof/>
          <w:color w:val="0000FF"/>
          <w:lang w:val="en-US"/>
        </w:rPr>
        <w:t>int</w:t>
      </w:r>
      <w:r w:rsidRPr="00194466">
        <w:rPr>
          <w:rFonts w:ascii="Consolas" w:hAnsi="Consolas"/>
          <w:noProof/>
          <w:color w:val="000000"/>
          <w:lang w:val="en-US"/>
        </w:rPr>
        <w:t>.Parse(Console.ReadLine());       </w:t>
      </w:r>
      <w:r w:rsidRPr="00194466">
        <w:rPr>
          <w:rFonts w:ascii="Consolas" w:hAnsi="Consolas"/>
          <w:noProof/>
          <w:color w:val="008000"/>
          <w:lang w:val="en-US"/>
        </w:rPr>
        <w:t>// Do like this</w:t>
      </w:r>
    </w:p>
    <w:p w14:paraId="43B5616E" w14:textId="77777777" w:rsidR="0039202F" w:rsidRPr="00194466" w:rsidRDefault="0039202F" w:rsidP="00180DE2">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lang w:val="en-US"/>
        </w:rPr>
      </w:pPr>
      <w:r w:rsidRPr="00194466">
        <w:rPr>
          <w:rFonts w:ascii="Consolas" w:hAnsi="Consolas"/>
          <w:noProof/>
          <w:color w:val="000000"/>
          <w:lang w:val="en-US"/>
        </w:rPr>
        <w:t>age = </w:t>
      </w:r>
      <w:r w:rsidRPr="00194466">
        <w:rPr>
          <w:rFonts w:ascii="Consolas" w:hAnsi="Consolas"/>
          <w:noProof/>
          <w:color w:val="0000FF"/>
          <w:lang w:val="en-US"/>
        </w:rPr>
        <w:t>int</w:t>
      </w:r>
      <w:r w:rsidRPr="00194466">
        <w:rPr>
          <w:rFonts w:ascii="Consolas" w:hAnsi="Consolas"/>
          <w:noProof/>
          <w:color w:val="000000"/>
          <w:lang w:val="en-US"/>
        </w:rPr>
        <w:t>.Parse(</w:t>
      </w:r>
      <w:r w:rsidRPr="00194466">
        <w:rPr>
          <w:rFonts w:ascii="Consolas" w:hAnsi="Consolas"/>
          <w:noProof/>
          <w:color w:val="A31515"/>
          <w:lang w:val="en-US"/>
        </w:rPr>
        <w:t>"33 år"</w:t>
      </w:r>
      <w:r w:rsidRPr="00194466">
        <w:rPr>
          <w:rFonts w:ascii="Consolas" w:hAnsi="Consolas"/>
          <w:noProof/>
          <w:color w:val="000000"/>
          <w:lang w:val="en-US"/>
        </w:rPr>
        <w:t>);                  </w:t>
      </w:r>
      <w:r w:rsidRPr="00194466">
        <w:rPr>
          <w:rFonts w:ascii="Consolas" w:hAnsi="Consolas"/>
          <w:noProof/>
          <w:color w:val="008000"/>
          <w:lang w:val="en-US"/>
        </w:rPr>
        <w:t>// Error</w:t>
      </w:r>
    </w:p>
    <w:p w14:paraId="4226C0BF" w14:textId="77777777" w:rsidR="0039202F" w:rsidRPr="00194466" w:rsidRDefault="0039202F" w:rsidP="00180DE2">
      <w:pPr>
        <w:pStyle w:val="FormateretHTML"/>
        <w:keepNext/>
        <w:pBdr>
          <w:top w:val="single" w:sz="12" w:space="1" w:color="3D603F"/>
          <w:left w:val="single" w:sz="12" w:space="4" w:color="3D603F"/>
          <w:bottom w:val="single" w:sz="12" w:space="1" w:color="3D603F"/>
          <w:right w:val="single" w:sz="12" w:space="0" w:color="3D603F"/>
        </w:pBdr>
        <w:shd w:val="clear" w:color="auto" w:fill="FFFFFF"/>
        <w:spacing w:before="120"/>
        <w:ind w:left="1134" w:right="1134"/>
        <w:rPr>
          <w:rFonts w:ascii="Consolas" w:hAnsi="Consolas"/>
          <w:noProof/>
          <w:color w:val="000000"/>
          <w:lang w:val="en-US"/>
        </w:rPr>
      </w:pPr>
      <w:r w:rsidRPr="00194466">
        <w:rPr>
          <w:rFonts w:ascii="Consolas" w:hAnsi="Consolas"/>
          <w:noProof/>
          <w:color w:val="0000FF"/>
          <w:lang w:val="en-US"/>
        </w:rPr>
        <w:t>double</w:t>
      </w:r>
      <w:r w:rsidRPr="00194466">
        <w:rPr>
          <w:rFonts w:ascii="Consolas" w:hAnsi="Consolas"/>
          <w:noProof/>
          <w:color w:val="000000"/>
          <w:lang w:val="en-US"/>
        </w:rPr>
        <w:t> </w:t>
      </w:r>
      <w:r w:rsidRPr="00194466">
        <w:rPr>
          <w:rFonts w:ascii="Consolas" w:hAnsi="Consolas"/>
          <w:noProof/>
          <w:color w:val="1F377F"/>
          <w:lang w:val="en-US"/>
        </w:rPr>
        <w:t>height</w:t>
      </w:r>
      <w:r w:rsidRPr="00194466">
        <w:rPr>
          <w:rFonts w:ascii="Consolas" w:hAnsi="Consolas"/>
          <w:noProof/>
          <w:color w:val="000000"/>
          <w:lang w:val="en-US"/>
        </w:rPr>
        <w:t>;</w:t>
      </w:r>
    </w:p>
    <w:p w14:paraId="63BD346E" w14:textId="79796D78" w:rsidR="0039202F" w:rsidRPr="00194466" w:rsidRDefault="0039202F" w:rsidP="00180DE2">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lang w:val="en-US"/>
        </w:rPr>
      </w:pPr>
      <w:r w:rsidRPr="00194466">
        <w:rPr>
          <w:rFonts w:ascii="Consolas" w:hAnsi="Consolas"/>
          <w:noProof/>
          <w:color w:val="000000"/>
          <w:lang w:val="en-US"/>
        </w:rPr>
        <w:t>height = 1.78;                 </w:t>
      </w:r>
      <w:r w:rsidRPr="00194466">
        <w:rPr>
          <w:rFonts w:ascii="Consolas" w:hAnsi="Consolas"/>
          <w:noProof/>
          <w:color w:val="008000"/>
          <w:lang w:val="en-US"/>
        </w:rPr>
        <w:t>// Use "." In C# </w:t>
      </w:r>
    </w:p>
    <w:p w14:paraId="6C914004" w14:textId="1BAA1D92" w:rsidR="0039202F" w:rsidRPr="00194466" w:rsidRDefault="0039202F" w:rsidP="00180DE2">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lang w:val="en-US"/>
        </w:rPr>
      </w:pPr>
      <w:r w:rsidRPr="00194466">
        <w:rPr>
          <w:rFonts w:ascii="Consolas" w:hAnsi="Consolas"/>
          <w:noProof/>
          <w:color w:val="000000"/>
          <w:lang w:val="en-US"/>
        </w:rPr>
        <w:t>height = </w:t>
      </w:r>
      <w:r w:rsidRPr="00194466">
        <w:rPr>
          <w:rFonts w:ascii="Consolas" w:hAnsi="Consolas"/>
          <w:b/>
          <w:noProof/>
          <w:color w:val="0000FF"/>
          <w:lang w:val="en-US"/>
        </w:rPr>
        <w:t>double</w:t>
      </w:r>
      <w:r w:rsidRPr="00194466">
        <w:rPr>
          <w:rFonts w:ascii="Consolas" w:hAnsi="Consolas"/>
          <w:b/>
          <w:noProof/>
          <w:color w:val="000000"/>
          <w:lang w:val="en-US"/>
        </w:rPr>
        <w:t>.Parse</w:t>
      </w:r>
      <w:r w:rsidRPr="00194466">
        <w:rPr>
          <w:rFonts w:ascii="Consolas" w:hAnsi="Consolas"/>
          <w:noProof/>
          <w:color w:val="000000"/>
          <w:lang w:val="en-US"/>
        </w:rPr>
        <w:t>(</w:t>
      </w:r>
      <w:r w:rsidRPr="00194466">
        <w:rPr>
          <w:rFonts w:ascii="Consolas" w:hAnsi="Consolas"/>
          <w:noProof/>
          <w:color w:val="A31515"/>
          <w:lang w:val="en-US"/>
        </w:rPr>
        <w:t>"1,78"</w:t>
      </w:r>
      <w:r w:rsidRPr="00194466">
        <w:rPr>
          <w:rFonts w:ascii="Consolas" w:hAnsi="Consolas"/>
          <w:noProof/>
          <w:color w:val="000000"/>
          <w:lang w:val="en-US"/>
        </w:rPr>
        <w:t>); </w:t>
      </w:r>
      <w:r w:rsidRPr="00194466">
        <w:rPr>
          <w:rFonts w:ascii="Consolas" w:hAnsi="Consolas"/>
          <w:noProof/>
          <w:color w:val="008000"/>
          <w:lang w:val="en-US"/>
        </w:rPr>
        <w:t>// Use "," outside C# (Danish komma)</w:t>
      </w:r>
    </w:p>
    <w:p w14:paraId="1B51D46A" w14:textId="77777777" w:rsidR="0039202F" w:rsidRPr="00194466" w:rsidRDefault="0039202F" w:rsidP="00180DE2">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lang w:val="en-US"/>
        </w:rPr>
      </w:pPr>
      <w:r w:rsidRPr="00194466">
        <w:rPr>
          <w:rFonts w:ascii="Consolas" w:hAnsi="Consolas"/>
          <w:noProof/>
          <w:color w:val="000000"/>
          <w:lang w:val="en-US"/>
        </w:rPr>
        <w:t>height = </w:t>
      </w:r>
      <w:r w:rsidRPr="00194466">
        <w:rPr>
          <w:rFonts w:ascii="Consolas" w:hAnsi="Consolas"/>
          <w:noProof/>
          <w:color w:val="0000FF"/>
          <w:lang w:val="en-US"/>
        </w:rPr>
        <w:t>double</w:t>
      </w:r>
      <w:r w:rsidRPr="00194466">
        <w:rPr>
          <w:rFonts w:ascii="Consolas" w:hAnsi="Consolas"/>
          <w:noProof/>
          <w:color w:val="000000"/>
          <w:lang w:val="en-US"/>
        </w:rPr>
        <w:t>.Parse(Console.ReadLine()); </w:t>
      </w:r>
      <w:r w:rsidRPr="00194466">
        <w:rPr>
          <w:rFonts w:ascii="Consolas" w:hAnsi="Consolas"/>
          <w:noProof/>
          <w:color w:val="008000"/>
          <w:lang w:val="en-US"/>
        </w:rPr>
        <w:t>// Parse input</w:t>
      </w:r>
    </w:p>
    <w:p w14:paraId="3BE3654E" w14:textId="77777777" w:rsidR="0039202F" w:rsidRPr="00194466" w:rsidRDefault="0039202F" w:rsidP="00180DE2">
      <w:pPr>
        <w:pStyle w:val="FormateretHTML"/>
        <w:keepNext/>
        <w:pBdr>
          <w:top w:val="single" w:sz="12" w:space="1" w:color="3D603F"/>
          <w:left w:val="single" w:sz="12" w:space="4" w:color="3D603F"/>
          <w:bottom w:val="single" w:sz="12" w:space="1" w:color="3D603F"/>
          <w:right w:val="single" w:sz="12" w:space="0" w:color="3D603F"/>
        </w:pBdr>
        <w:shd w:val="clear" w:color="auto" w:fill="FFFFFF"/>
        <w:spacing w:before="120"/>
        <w:ind w:left="1134" w:right="1134"/>
        <w:rPr>
          <w:rFonts w:ascii="Consolas" w:hAnsi="Consolas"/>
          <w:noProof/>
          <w:color w:val="000000"/>
          <w:lang w:val="en-US"/>
        </w:rPr>
      </w:pPr>
      <w:r w:rsidRPr="00194466">
        <w:rPr>
          <w:rFonts w:ascii="Consolas" w:hAnsi="Consolas"/>
          <w:noProof/>
          <w:color w:val="008000"/>
          <w:lang w:val="en-US"/>
        </w:rPr>
        <w:t>// TryParse - no crash</w:t>
      </w:r>
    </w:p>
    <w:p w14:paraId="1DB23795" w14:textId="77777777" w:rsidR="0039202F" w:rsidRPr="00194466" w:rsidRDefault="0039202F" w:rsidP="00180DE2">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lang w:val="en-US"/>
        </w:rPr>
      </w:pPr>
      <w:r w:rsidRPr="00194466">
        <w:rPr>
          <w:rFonts w:ascii="Consolas" w:hAnsi="Consolas"/>
          <w:noProof/>
          <w:color w:val="0000FF"/>
          <w:lang w:val="en-US"/>
        </w:rPr>
        <w:t>int</w:t>
      </w:r>
      <w:r w:rsidRPr="00194466">
        <w:rPr>
          <w:rFonts w:ascii="Consolas" w:hAnsi="Consolas"/>
          <w:noProof/>
          <w:color w:val="000000"/>
          <w:lang w:val="en-US"/>
        </w:rPr>
        <w:t>.TryParse(</w:t>
      </w:r>
      <w:r w:rsidRPr="00194466">
        <w:rPr>
          <w:rFonts w:ascii="Consolas" w:hAnsi="Consolas"/>
          <w:noProof/>
          <w:color w:val="A31515"/>
          <w:lang w:val="en-US"/>
        </w:rPr>
        <w:t>"33"</w:t>
      </w:r>
      <w:r w:rsidRPr="00194466">
        <w:rPr>
          <w:rFonts w:ascii="Consolas" w:hAnsi="Consolas"/>
          <w:noProof/>
          <w:color w:val="000000"/>
          <w:lang w:val="en-US"/>
        </w:rPr>
        <w:t>, </w:t>
      </w:r>
      <w:r w:rsidRPr="00194466">
        <w:rPr>
          <w:rFonts w:ascii="Consolas" w:hAnsi="Consolas"/>
          <w:noProof/>
          <w:color w:val="0000FF"/>
          <w:lang w:val="en-US"/>
        </w:rPr>
        <w:t>out</w:t>
      </w:r>
      <w:r w:rsidRPr="00194466">
        <w:rPr>
          <w:rFonts w:ascii="Consolas" w:hAnsi="Consolas"/>
          <w:noProof/>
          <w:color w:val="000000"/>
          <w:lang w:val="en-US"/>
        </w:rPr>
        <w:t> age);</w:t>
      </w:r>
    </w:p>
    <w:p w14:paraId="53AD20DB" w14:textId="0F9F408E" w:rsidR="009F7C47" w:rsidRPr="00194466" w:rsidRDefault="0039202F" w:rsidP="00180DE2">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lang w:val="en-US"/>
        </w:rPr>
      </w:pPr>
      <w:r w:rsidRPr="00194466">
        <w:rPr>
          <w:rFonts w:ascii="Consolas" w:hAnsi="Consolas"/>
          <w:noProof/>
          <w:color w:val="0000FF"/>
          <w:lang w:val="en-US"/>
        </w:rPr>
        <w:t>decimal</w:t>
      </w:r>
      <w:r w:rsidRPr="00194466">
        <w:rPr>
          <w:rFonts w:ascii="Consolas" w:hAnsi="Consolas"/>
          <w:noProof/>
          <w:color w:val="000000"/>
          <w:lang w:val="en-US"/>
        </w:rPr>
        <w:t>.TryParse(</w:t>
      </w:r>
      <w:r w:rsidRPr="00194466">
        <w:rPr>
          <w:rFonts w:ascii="Consolas" w:hAnsi="Consolas"/>
          <w:noProof/>
          <w:color w:val="A31515"/>
          <w:lang w:val="en-US"/>
        </w:rPr>
        <w:t>"331</w:t>
      </w:r>
      <w:r w:rsidR="00276101" w:rsidRPr="00194466">
        <w:rPr>
          <w:rFonts w:ascii="Consolas" w:hAnsi="Consolas"/>
          <w:noProof/>
          <w:color w:val="A31515"/>
          <w:lang w:val="en-US"/>
        </w:rPr>
        <w:t>,95</w:t>
      </w:r>
      <w:r w:rsidRPr="00194466">
        <w:rPr>
          <w:rFonts w:ascii="Consolas" w:hAnsi="Consolas"/>
          <w:noProof/>
          <w:color w:val="A31515"/>
          <w:lang w:val="en-US"/>
        </w:rPr>
        <w:t>"</w:t>
      </w:r>
      <w:r w:rsidRPr="00194466">
        <w:rPr>
          <w:rFonts w:ascii="Consolas" w:hAnsi="Consolas"/>
          <w:noProof/>
          <w:color w:val="000000"/>
          <w:lang w:val="en-US"/>
        </w:rPr>
        <w:t>, </w:t>
      </w:r>
      <w:r w:rsidRPr="00194466">
        <w:rPr>
          <w:rFonts w:ascii="Consolas" w:hAnsi="Consolas"/>
          <w:noProof/>
          <w:color w:val="0000FF"/>
          <w:lang w:val="en-US"/>
        </w:rPr>
        <w:t>out</w:t>
      </w:r>
      <w:r w:rsidRPr="00194466">
        <w:rPr>
          <w:rFonts w:ascii="Consolas" w:hAnsi="Consolas"/>
          <w:noProof/>
          <w:color w:val="000000"/>
          <w:lang w:val="en-US"/>
        </w:rPr>
        <w:t> price);</w:t>
      </w:r>
    </w:p>
    <w:p w14:paraId="3CD4DA31" w14:textId="77777777" w:rsidR="00276101" w:rsidRPr="00194466" w:rsidRDefault="00276101" w:rsidP="00276101">
      <w:pPr>
        <w:pStyle w:val="FormateretHTML"/>
        <w:pBdr>
          <w:top w:val="single" w:sz="12" w:space="1" w:color="3D603F"/>
          <w:left w:val="single" w:sz="12" w:space="4" w:color="3D603F"/>
          <w:bottom w:val="single" w:sz="12" w:space="1" w:color="3D603F"/>
          <w:right w:val="single" w:sz="12" w:space="0" w:color="3D603F"/>
        </w:pBdr>
        <w:shd w:val="clear" w:color="auto" w:fill="FFFFFF"/>
        <w:spacing w:before="120"/>
        <w:ind w:left="1134" w:right="1134"/>
        <w:rPr>
          <w:rFonts w:ascii="Consolas" w:hAnsi="Consolas"/>
          <w:color w:val="000000"/>
          <w:lang w:val="en-US"/>
        </w:rPr>
      </w:pPr>
      <w:r w:rsidRPr="00194466">
        <w:rPr>
          <w:rFonts w:ascii="Consolas" w:hAnsi="Consolas"/>
          <w:color w:val="000000"/>
          <w:lang w:val="en-US"/>
        </w:rPr>
        <w:t>Console.WriteLine(</w:t>
      </w:r>
      <w:r w:rsidRPr="00194466">
        <w:rPr>
          <w:rFonts w:ascii="Consolas" w:hAnsi="Consolas"/>
          <w:color w:val="A31515"/>
          <w:lang w:val="en-US"/>
        </w:rPr>
        <w:t>$"age: </w:t>
      </w:r>
      <w:r w:rsidRPr="00194466">
        <w:rPr>
          <w:rFonts w:ascii="Consolas" w:hAnsi="Consolas"/>
          <w:color w:val="000000"/>
          <w:lang w:val="en-US"/>
        </w:rPr>
        <w:t>{age}</w:t>
      </w:r>
      <w:r w:rsidRPr="00194466">
        <w:rPr>
          <w:rFonts w:ascii="Consolas" w:hAnsi="Consolas"/>
          <w:color w:val="A31515"/>
          <w:lang w:val="en-US"/>
        </w:rPr>
        <w:t>, height: </w:t>
      </w:r>
      <w:r w:rsidRPr="00194466">
        <w:rPr>
          <w:rFonts w:ascii="Consolas" w:hAnsi="Consolas"/>
          <w:color w:val="000000"/>
          <w:lang w:val="en-US"/>
        </w:rPr>
        <w:t>{height}</w:t>
      </w:r>
      <w:r w:rsidRPr="00194466">
        <w:rPr>
          <w:rFonts w:ascii="Consolas" w:hAnsi="Consolas"/>
          <w:color w:val="A31515"/>
          <w:lang w:val="en-US"/>
        </w:rPr>
        <w:t>, price: </w:t>
      </w:r>
      <w:r w:rsidRPr="00194466">
        <w:rPr>
          <w:rFonts w:ascii="Consolas" w:hAnsi="Consolas"/>
          <w:color w:val="000000"/>
          <w:lang w:val="en-US"/>
        </w:rPr>
        <w:t>{price}</w:t>
      </w:r>
      <w:r w:rsidRPr="00194466">
        <w:rPr>
          <w:rFonts w:ascii="Consolas" w:hAnsi="Consolas"/>
          <w:color w:val="A31515"/>
          <w:lang w:val="en-US"/>
        </w:rPr>
        <w:t>"</w:t>
      </w:r>
      <w:r w:rsidRPr="00194466">
        <w:rPr>
          <w:rFonts w:ascii="Consolas" w:hAnsi="Consolas"/>
          <w:color w:val="000000"/>
          <w:lang w:val="en-US"/>
        </w:rPr>
        <w:t>);</w:t>
      </w:r>
    </w:p>
    <w:p w14:paraId="33D2658C" w14:textId="0D135627" w:rsidR="009F7C47" w:rsidRDefault="009F7C47" w:rsidP="009F7C47">
      <w:pPr>
        <w:spacing w:before="120"/>
        <w:rPr>
          <w:noProof/>
        </w:rPr>
      </w:pPr>
      <w:r>
        <w:rPr>
          <w:noProof/>
        </w:rPr>
        <w:t xml:space="preserve">Linjen </w:t>
      </w:r>
      <w:r w:rsidR="00C11705">
        <w:rPr>
          <w:rFonts w:cstheme="minorHAnsi"/>
          <w:noProof/>
        </w:rPr>
        <w:t>'</w:t>
      </w:r>
      <w:r w:rsidRPr="0072714B">
        <w:rPr>
          <w:rStyle w:val="KodeTegn"/>
        </w:rPr>
        <w:t>age = int.Parse(</w:t>
      </w:r>
      <w:r>
        <w:rPr>
          <w:rStyle w:val="KodeTegn"/>
        </w:rPr>
        <w:t>"</w:t>
      </w:r>
      <w:r w:rsidRPr="0072714B">
        <w:rPr>
          <w:rStyle w:val="KodeTegn"/>
        </w:rPr>
        <w:t>33</w:t>
      </w:r>
      <w:r>
        <w:rPr>
          <w:rStyle w:val="KodeTegn"/>
        </w:rPr>
        <w:t>"</w:t>
      </w:r>
      <w:r w:rsidRPr="0072714B">
        <w:rPr>
          <w:rStyle w:val="KodeTegn"/>
        </w:rPr>
        <w:t>);</w:t>
      </w:r>
      <w:r w:rsidR="00C11705">
        <w:rPr>
          <w:rFonts w:cstheme="minorHAnsi"/>
          <w:noProof/>
        </w:rPr>
        <w:t xml:space="preserve">' </w:t>
      </w:r>
      <w:r>
        <w:rPr>
          <w:noProof/>
        </w:rPr>
        <w:t xml:space="preserve">læser strengen 33 igennem og konverterer den til en </w:t>
      </w:r>
      <w:r w:rsidRPr="00C11705">
        <w:rPr>
          <w:rFonts w:ascii="Consolas" w:hAnsi="Consolas" w:cs="Consolas"/>
          <w:noProof/>
          <w:color w:val="000000"/>
          <w:sz w:val="20"/>
          <w:szCs w:val="19"/>
        </w:rPr>
        <w:t>int</w:t>
      </w:r>
      <w:r w:rsidRPr="00327746">
        <w:t xml:space="preserve"> (med værdien</w:t>
      </w:r>
      <w:r w:rsidR="00C11705">
        <w:t> </w:t>
      </w:r>
      <w:r w:rsidRPr="00327746">
        <w:t>33)</w:t>
      </w:r>
      <w:r>
        <w:rPr>
          <w:noProof/>
        </w:rPr>
        <w:t>.</w:t>
      </w:r>
    </w:p>
    <w:p w14:paraId="298E8C98" w14:textId="128686A2" w:rsidR="009F7C47" w:rsidRDefault="009F7C47" w:rsidP="009F7C47">
      <w:pPr>
        <w:spacing w:before="120"/>
        <w:rPr>
          <w:noProof/>
        </w:rPr>
      </w:pPr>
      <w:r>
        <w:rPr>
          <w:noProof/>
        </w:rPr>
        <w:t xml:space="preserve">Linjen </w:t>
      </w:r>
      <w:r w:rsidR="00C11705">
        <w:rPr>
          <w:rFonts w:cstheme="minorHAnsi"/>
          <w:noProof/>
        </w:rPr>
        <w:t>'</w:t>
      </w:r>
      <w:r w:rsidRPr="00CF760D">
        <w:rPr>
          <w:rFonts w:ascii="Consolas" w:hAnsi="Consolas" w:cs="Consolas"/>
          <w:noProof/>
          <w:color w:val="000000"/>
          <w:sz w:val="20"/>
          <w:szCs w:val="19"/>
        </w:rPr>
        <w:t>age = int.Parse(Console.Readline());</w:t>
      </w:r>
      <w:r w:rsidR="00C11705">
        <w:rPr>
          <w:rFonts w:cstheme="minorHAnsi"/>
          <w:noProof/>
        </w:rPr>
        <w:t>'</w:t>
      </w:r>
      <w:r>
        <w:rPr>
          <w:noProof/>
        </w:rPr>
        <w:t xml:space="preserve"> læser den </w:t>
      </w:r>
      <w:r w:rsidR="00C11705">
        <w:rPr>
          <w:noProof/>
        </w:rPr>
        <w:t>tekst</w:t>
      </w:r>
      <w:r>
        <w:rPr>
          <w:noProof/>
        </w:rPr>
        <w:t xml:space="preserve"> brugeren taster ind under afvikling af programmet og konverterer den til en </w:t>
      </w:r>
      <w:r w:rsidRPr="00C11705">
        <w:rPr>
          <w:rFonts w:ascii="Consolas" w:hAnsi="Consolas" w:cs="Consolas"/>
          <w:noProof/>
          <w:color w:val="000000"/>
          <w:sz w:val="20"/>
          <w:szCs w:val="19"/>
        </w:rPr>
        <w:t>int</w:t>
      </w:r>
      <w:r>
        <w:rPr>
          <w:noProof/>
        </w:rPr>
        <w:t>. Denne linje kode vil man ofte se i simple console programmer.</w:t>
      </w:r>
    </w:p>
    <w:p w14:paraId="5CB469CD" w14:textId="4A87D7D1" w:rsidR="009F7C47" w:rsidRDefault="009F7C47" w:rsidP="009F7C47">
      <w:pPr>
        <w:spacing w:before="120"/>
        <w:rPr>
          <w:noProof/>
        </w:rPr>
      </w:pPr>
      <w:r>
        <w:rPr>
          <w:noProof/>
        </w:rPr>
        <w:lastRenderedPageBreak/>
        <w:t xml:space="preserve">Den næste linje </w:t>
      </w:r>
      <w:r w:rsidR="00C11705">
        <w:rPr>
          <w:rFonts w:cstheme="minorHAnsi"/>
          <w:noProof/>
        </w:rPr>
        <w:t>'</w:t>
      </w:r>
      <w:r w:rsidRPr="00FB7631">
        <w:rPr>
          <w:rFonts w:ascii="Consolas" w:hAnsi="Consolas" w:cs="Consolas"/>
          <w:noProof/>
          <w:color w:val="000000"/>
          <w:sz w:val="20"/>
          <w:szCs w:val="19"/>
        </w:rPr>
        <w:t>age</w:t>
      </w:r>
      <w:r w:rsidRPr="00BC0810">
        <w:t xml:space="preserve"> </w:t>
      </w:r>
      <w:r w:rsidRPr="00FB7631">
        <w:rPr>
          <w:rFonts w:ascii="Consolas" w:hAnsi="Consolas" w:cs="Consolas"/>
          <w:noProof/>
          <w:color w:val="000000"/>
          <w:sz w:val="20"/>
          <w:szCs w:val="19"/>
        </w:rPr>
        <w:t>=</w:t>
      </w:r>
      <w:r w:rsidRPr="00BC0810">
        <w:t xml:space="preserve"> </w:t>
      </w:r>
      <w:r w:rsidRPr="00FB7631">
        <w:rPr>
          <w:rFonts w:ascii="Consolas" w:hAnsi="Consolas" w:cs="Consolas"/>
          <w:noProof/>
          <w:color w:val="000000"/>
          <w:sz w:val="20"/>
          <w:szCs w:val="19"/>
        </w:rPr>
        <w:t>int.Parse("33</w:t>
      </w:r>
      <w:r w:rsidRPr="00BC0810">
        <w:t xml:space="preserve"> </w:t>
      </w:r>
      <w:r w:rsidRPr="00FB7631">
        <w:rPr>
          <w:rFonts w:ascii="Consolas" w:hAnsi="Consolas" w:cs="Consolas"/>
          <w:noProof/>
          <w:color w:val="000000"/>
          <w:sz w:val="20"/>
          <w:szCs w:val="19"/>
        </w:rPr>
        <w:t>år")</w:t>
      </w:r>
      <w:r w:rsidRPr="00FB7631">
        <w:rPr>
          <w:rFonts w:ascii="Courier New" w:hAnsi="Courier New"/>
          <w:noProof/>
          <w:sz w:val="20"/>
          <w:szCs w:val="19"/>
        </w:rPr>
        <w:t>;</w:t>
      </w:r>
      <w:r w:rsidR="00C11705">
        <w:rPr>
          <w:rFonts w:cstheme="minorHAnsi"/>
          <w:noProof/>
        </w:rPr>
        <w:t>'</w:t>
      </w:r>
      <w:r>
        <w:rPr>
          <w:noProof/>
        </w:rPr>
        <w:t xml:space="preserve"> </w:t>
      </w:r>
      <w:r w:rsidRPr="00F75551">
        <w:rPr>
          <w:noProof/>
          <w:u w:val="single"/>
        </w:rPr>
        <w:t>forsøger</w:t>
      </w:r>
      <w:r>
        <w:rPr>
          <w:noProof/>
        </w:rPr>
        <w:t xml:space="preserve"> samme konvertering men på strengen </w:t>
      </w:r>
      <w:r>
        <w:rPr>
          <w:rFonts w:cstheme="minorHAnsi"/>
          <w:noProof/>
        </w:rPr>
        <w:t>"</w:t>
      </w:r>
      <w:r w:rsidRPr="00C11705">
        <w:rPr>
          <w:rFonts w:ascii="Consolas" w:hAnsi="Consolas" w:cs="Consolas"/>
          <w:noProof/>
          <w:color w:val="000000"/>
          <w:sz w:val="20"/>
          <w:szCs w:val="19"/>
        </w:rPr>
        <w:t>33</w:t>
      </w:r>
      <w:r w:rsidRPr="00C11705">
        <w:t> </w:t>
      </w:r>
      <w:r w:rsidRPr="00C11705">
        <w:rPr>
          <w:rFonts w:ascii="Consolas" w:hAnsi="Consolas" w:cs="Consolas"/>
          <w:noProof/>
          <w:color w:val="000000"/>
          <w:sz w:val="20"/>
          <w:szCs w:val="19"/>
        </w:rPr>
        <w:t>år</w:t>
      </w:r>
      <w:r>
        <w:rPr>
          <w:rFonts w:cstheme="minorHAnsi"/>
          <w:noProof/>
        </w:rPr>
        <w:t>"</w:t>
      </w:r>
      <w:r>
        <w:rPr>
          <w:noProof/>
        </w:rPr>
        <w:t>. Men det kan ikke lade sig gøre, for strengen er ikke et tal. Derfor crasher programmet</w:t>
      </w:r>
      <w:r>
        <w:rPr>
          <w:rStyle w:val="Fodnotehenvisning"/>
          <w:noProof/>
        </w:rPr>
        <w:footnoteReference w:id="5"/>
      </w:r>
      <w:r>
        <w:rPr>
          <w:noProof/>
        </w:rPr>
        <w:t>.</w:t>
      </w:r>
    </w:p>
    <w:p w14:paraId="104BBB5C" w14:textId="7C9CE480" w:rsidR="009F7C47" w:rsidRDefault="009F7C47" w:rsidP="009F7C47">
      <w:pPr>
        <w:spacing w:before="120"/>
        <w:rPr>
          <w:noProof/>
        </w:rPr>
      </w:pPr>
      <w:r>
        <w:rPr>
          <w:noProof/>
        </w:rPr>
        <w:t xml:space="preserve">Hvis man vil være sikker på at konverteringen ikke får programmet til at crashe, kan man benytte metoden int.TryParse. Den </w:t>
      </w:r>
      <w:r w:rsidRPr="00F75551">
        <w:rPr>
          <w:i/>
          <w:noProof/>
        </w:rPr>
        <w:t>metode</w:t>
      </w:r>
      <w:r>
        <w:rPr>
          <w:noProof/>
        </w:rPr>
        <w:t xml:space="preserve"> returnerer en boolean og kan derfor bruges sammen med betingede sætninger (se afsnit </w:t>
      </w:r>
      <w:r>
        <w:rPr>
          <w:noProof/>
        </w:rPr>
        <w:fldChar w:fldCharType="begin"/>
      </w:r>
      <w:r>
        <w:rPr>
          <w:noProof/>
        </w:rPr>
        <w:instrText xml:space="preserve"> REF _Ref528248639 \r \h </w:instrText>
      </w:r>
      <w:r>
        <w:rPr>
          <w:noProof/>
        </w:rPr>
      </w:r>
      <w:r>
        <w:rPr>
          <w:noProof/>
        </w:rPr>
        <w:fldChar w:fldCharType="separate"/>
      </w:r>
      <w:r w:rsidR="00C65F38">
        <w:rPr>
          <w:noProof/>
        </w:rPr>
        <w:t>5</w:t>
      </w:r>
      <w:r>
        <w:rPr>
          <w:noProof/>
        </w:rPr>
        <w:fldChar w:fldCharType="end"/>
      </w:r>
      <w:r>
        <w:rPr>
          <w:noProof/>
        </w:rPr>
        <w:t> </w:t>
      </w:r>
      <w:r>
        <w:rPr>
          <w:noProof/>
        </w:rPr>
        <w:fldChar w:fldCharType="begin"/>
      </w:r>
      <w:r>
        <w:rPr>
          <w:noProof/>
        </w:rPr>
        <w:instrText xml:space="preserve"> REF _Ref528248639 \h </w:instrText>
      </w:r>
      <w:r>
        <w:rPr>
          <w:noProof/>
        </w:rPr>
      </w:r>
      <w:r>
        <w:rPr>
          <w:noProof/>
        </w:rPr>
        <w:fldChar w:fldCharType="separate"/>
      </w:r>
      <w:r w:rsidR="00C65F38">
        <w:t>Betingede sætninger</w:t>
      </w:r>
      <w:r>
        <w:rPr>
          <w:noProof/>
        </w:rPr>
        <w:fldChar w:fldCharType="end"/>
      </w:r>
      <w:r>
        <w:rPr>
          <w:noProof/>
        </w:rPr>
        <w:t xml:space="preserve">). Linjen </w:t>
      </w:r>
      <w:r w:rsidR="00C11705">
        <w:rPr>
          <w:rFonts w:cstheme="minorHAnsi"/>
          <w:noProof/>
        </w:rPr>
        <w:t>'</w:t>
      </w:r>
      <w:r w:rsidRPr="00C11705">
        <w:rPr>
          <w:rFonts w:ascii="Consolas" w:hAnsi="Consolas" w:cs="Consolas"/>
          <w:noProof/>
          <w:color w:val="000000"/>
          <w:sz w:val="20"/>
          <w:szCs w:val="19"/>
        </w:rPr>
        <w:t>int.TryParse("33", out age);</w:t>
      </w:r>
      <w:r w:rsidR="00C11705" w:rsidRPr="00C11705">
        <w:rPr>
          <w:rFonts w:cstheme="minorHAnsi"/>
          <w:noProof/>
        </w:rPr>
        <w:t xml:space="preserve"> </w:t>
      </w:r>
      <w:r w:rsidR="00C11705">
        <w:rPr>
          <w:rFonts w:cstheme="minorHAnsi"/>
          <w:noProof/>
        </w:rPr>
        <w:t>'</w:t>
      </w:r>
      <w:r>
        <w:rPr>
          <w:noProof/>
        </w:rPr>
        <w:t xml:space="preserve"> læser teksten </w:t>
      </w:r>
      <w:r>
        <w:rPr>
          <w:rFonts w:cstheme="minorHAnsi"/>
          <w:noProof/>
        </w:rPr>
        <w:t>"</w:t>
      </w:r>
      <w:r w:rsidRPr="00C11705">
        <w:rPr>
          <w:rFonts w:ascii="Consolas" w:hAnsi="Consolas" w:cs="Consolas"/>
          <w:noProof/>
          <w:color w:val="000000"/>
          <w:sz w:val="20"/>
          <w:szCs w:val="19"/>
        </w:rPr>
        <w:t>33</w:t>
      </w:r>
      <w:r>
        <w:rPr>
          <w:rFonts w:cstheme="minorHAnsi"/>
          <w:noProof/>
        </w:rPr>
        <w:t>"</w:t>
      </w:r>
      <w:r>
        <w:rPr>
          <w:noProof/>
        </w:rPr>
        <w:t xml:space="preserve"> igennem, forsøger at læse tallet som et heltal og hvis det lykkes sættes værdien ind i variablen </w:t>
      </w:r>
      <w:r w:rsidRPr="00F75551">
        <w:rPr>
          <w:rFonts w:ascii="Consolas" w:hAnsi="Consolas" w:cs="Consolas"/>
          <w:noProof/>
          <w:color w:val="000000"/>
        </w:rPr>
        <w:t>age</w:t>
      </w:r>
      <w:r>
        <w:rPr>
          <w:noProof/>
        </w:rPr>
        <w:t xml:space="preserve">. Det reserverede ord </w:t>
      </w:r>
      <w:r w:rsidRPr="00C11705">
        <w:rPr>
          <w:rFonts w:ascii="Consolas" w:hAnsi="Consolas" w:cs="Consolas"/>
          <w:noProof/>
          <w:color w:val="000000"/>
          <w:sz w:val="20"/>
          <w:szCs w:val="19"/>
        </w:rPr>
        <w:t>out</w:t>
      </w:r>
      <w:r>
        <w:rPr>
          <w:noProof/>
        </w:rPr>
        <w:t xml:space="preserve"> bruges når </w:t>
      </w:r>
      <w:r w:rsidRPr="00F75551">
        <w:rPr>
          <w:i/>
          <w:noProof/>
        </w:rPr>
        <w:t>metoder</w:t>
      </w:r>
      <w:r>
        <w:rPr>
          <w:noProof/>
        </w:rPr>
        <w:t xml:space="preserve"> skal kunne ændre i værdien af </w:t>
      </w:r>
      <w:r w:rsidRPr="00F75551">
        <w:rPr>
          <w:i/>
          <w:noProof/>
        </w:rPr>
        <w:t>variabler</w:t>
      </w:r>
      <w:r>
        <w:rPr>
          <w:noProof/>
        </w:rPr>
        <w:t xml:space="preserve"> der gives med ind i </w:t>
      </w:r>
      <w:r w:rsidRPr="00F75551">
        <w:rPr>
          <w:i/>
          <w:noProof/>
        </w:rPr>
        <w:t>metoden</w:t>
      </w:r>
      <w:r>
        <w:rPr>
          <w:noProof/>
        </w:rPr>
        <w:t xml:space="preserve">. Det er ikke så vigtigt at forstå lige nu, du skal bare vide at dette er en måde at konvertere strengværdier til andre typer – man skal huske at skrive </w:t>
      </w:r>
      <w:r w:rsidRPr="00F75551">
        <w:rPr>
          <w:rFonts w:ascii="Consolas" w:hAnsi="Consolas" w:cs="Consolas"/>
          <w:noProof/>
          <w:color w:val="000000"/>
        </w:rPr>
        <w:t>out</w:t>
      </w:r>
      <w:r>
        <w:rPr>
          <w:noProof/>
        </w:rPr>
        <w:t xml:space="preserve"> ved den variabel resultatet skal komme ud i.</w:t>
      </w:r>
    </w:p>
    <w:p w14:paraId="23F87A06" w14:textId="4E630294" w:rsidR="0039202F" w:rsidRDefault="0039202F" w:rsidP="009F7C47">
      <w:pPr>
        <w:pStyle w:val="Overskrift3"/>
        <w:spacing w:before="120"/>
        <w:rPr>
          <w:noProof/>
        </w:rPr>
      </w:pPr>
      <w:bookmarkStart w:id="78" w:name="_Toc73095920"/>
      <w:bookmarkStart w:id="79" w:name="_Toc529291063"/>
      <w:bookmarkStart w:id="80" w:name="_Toc529291112"/>
      <w:r>
        <w:rPr>
          <w:noProof/>
        </w:rPr>
        <w:t>Opgave: Convertering af ReadLine</w:t>
      </w:r>
      <w:bookmarkEnd w:id="78"/>
    </w:p>
    <w:p w14:paraId="4766D0AA" w14:textId="24E8B791" w:rsidR="0039202F" w:rsidRDefault="0039202F" w:rsidP="0039202F">
      <w:r>
        <w:t>Lav et program som beder brugeren indtaste to tal og som udskriver summen af de to tal., f.eks.</w:t>
      </w:r>
    </w:p>
    <w:p w14:paraId="0ED6F9F0" w14:textId="76E7917E" w:rsidR="0039202F" w:rsidRPr="0039202F" w:rsidRDefault="0039202F" w:rsidP="0026542C">
      <w:pPr>
        <w:pStyle w:val="Kode"/>
        <w:pBdr>
          <w:top w:val="single" w:sz="12" w:space="1" w:color="7D3F0F"/>
          <w:left w:val="single" w:sz="12" w:space="4" w:color="7D3F0F"/>
          <w:bottom w:val="single" w:sz="12" w:space="1" w:color="7D3F0F"/>
          <w:right w:val="single" w:sz="12" w:space="0" w:color="7D3F0F"/>
        </w:pBdr>
      </w:pPr>
      <w:r w:rsidRPr="0039202F">
        <w:t>Indtast tal: 6</w:t>
      </w:r>
    </w:p>
    <w:p w14:paraId="2CC595F2" w14:textId="3B07D3B1" w:rsidR="0039202F" w:rsidRPr="0039202F" w:rsidRDefault="0039202F" w:rsidP="0026542C">
      <w:pPr>
        <w:pStyle w:val="Kode"/>
        <w:pBdr>
          <w:top w:val="single" w:sz="12" w:space="1" w:color="7D3F0F"/>
          <w:left w:val="single" w:sz="12" w:space="4" w:color="7D3F0F"/>
          <w:bottom w:val="single" w:sz="12" w:space="1" w:color="7D3F0F"/>
          <w:right w:val="single" w:sz="12" w:space="0" w:color="7D3F0F"/>
        </w:pBdr>
      </w:pPr>
      <w:r w:rsidRPr="0039202F">
        <w:t>Indtast tal: 8</w:t>
      </w:r>
    </w:p>
    <w:p w14:paraId="3650FFCC" w14:textId="6F27BBD1" w:rsidR="0039202F" w:rsidRPr="0039202F" w:rsidRDefault="0039202F" w:rsidP="0026542C">
      <w:pPr>
        <w:pStyle w:val="Kode"/>
        <w:pBdr>
          <w:top w:val="single" w:sz="12" w:space="1" w:color="7D3F0F"/>
          <w:left w:val="single" w:sz="12" w:space="4" w:color="7D3F0F"/>
          <w:bottom w:val="single" w:sz="12" w:space="1" w:color="7D3F0F"/>
          <w:right w:val="single" w:sz="12" w:space="0" w:color="7D3F0F"/>
        </w:pBdr>
      </w:pPr>
      <w:r w:rsidRPr="0039202F">
        <w:t>Summen af 6 og 8 er 14</w:t>
      </w:r>
    </w:p>
    <w:p w14:paraId="445F82C0" w14:textId="561CA526" w:rsidR="009F7C47" w:rsidRDefault="009F7C47" w:rsidP="009F7C47">
      <w:pPr>
        <w:pStyle w:val="Overskrift3"/>
        <w:spacing w:before="120"/>
        <w:rPr>
          <w:noProof/>
        </w:rPr>
      </w:pPr>
      <w:bookmarkStart w:id="81" w:name="_Toc73095921"/>
      <w:r>
        <w:rPr>
          <w:noProof/>
        </w:rPr>
        <w:t>Konvertering helt generelt</w:t>
      </w:r>
      <w:bookmarkEnd w:id="79"/>
      <w:bookmarkEnd w:id="80"/>
      <w:bookmarkEnd w:id="81"/>
    </w:p>
    <w:p w14:paraId="1F27E0C9" w14:textId="77777777" w:rsidR="009F7C47" w:rsidRDefault="009F7C47" w:rsidP="009F7C47">
      <w:r>
        <w:t xml:space="preserve">Ud over disse konverteringer fra og til </w:t>
      </w:r>
      <w:r w:rsidRPr="00F75551">
        <w:rPr>
          <w:rFonts w:ascii="Consolas" w:hAnsi="Consolas" w:cs="Consolas"/>
          <w:noProof/>
          <w:color w:val="000000"/>
        </w:rPr>
        <w:t>string</w:t>
      </w:r>
      <w:r>
        <w:t xml:space="preserve">, findes der en større samling konverteringsmetoder i </w:t>
      </w:r>
      <w:r>
        <w:rPr>
          <w:noProof/>
        </w:rPr>
        <w:t>namespacet</w:t>
      </w:r>
      <w:r>
        <w:t xml:space="preserve"> </w:t>
      </w:r>
      <w:r w:rsidRPr="00C11705">
        <w:rPr>
          <w:rFonts w:ascii="Consolas" w:hAnsi="Consolas" w:cs="Consolas"/>
          <w:noProof/>
          <w:color w:val="000000"/>
          <w:sz w:val="20"/>
          <w:szCs w:val="19"/>
        </w:rPr>
        <w:t>Convert</w:t>
      </w:r>
      <w:r>
        <w:t xml:space="preserve">. Hvis man vil konvertere noget til </w:t>
      </w:r>
      <w:r w:rsidRPr="00C11705">
        <w:rPr>
          <w:rFonts w:ascii="Consolas" w:hAnsi="Consolas" w:cs="Consolas"/>
          <w:noProof/>
          <w:color w:val="000000"/>
          <w:sz w:val="20"/>
          <w:szCs w:val="19"/>
        </w:rPr>
        <w:t>int</w:t>
      </w:r>
      <w:r>
        <w:t xml:space="preserve">, bruges f.eks. </w:t>
      </w:r>
      <w:r w:rsidRPr="00C11705">
        <w:rPr>
          <w:rFonts w:ascii="Consolas" w:hAnsi="Consolas" w:cs="Consolas"/>
          <w:noProof/>
          <w:color w:val="000000"/>
          <w:sz w:val="20"/>
          <w:szCs w:val="19"/>
        </w:rPr>
        <w:t>Convert.ToInt32</w:t>
      </w:r>
      <w:r>
        <w:t xml:space="preserve"> af den værdi man vil konvertere. Der findes 19 ”forskellige” metoder der alle hedder </w:t>
      </w:r>
      <w:r w:rsidRPr="00180DE2">
        <w:rPr>
          <w:rFonts w:ascii="Consolas" w:hAnsi="Consolas" w:cs="Consolas"/>
          <w:noProof/>
          <w:color w:val="000000"/>
          <w:sz w:val="20"/>
          <w:szCs w:val="19"/>
        </w:rPr>
        <w:t>Convert.ToInt32</w:t>
      </w:r>
      <w:r>
        <w:rPr>
          <w:rStyle w:val="Fodnotehenvisning"/>
          <w:rFonts w:ascii="Courier New" w:hAnsi="Courier New"/>
          <w:noProof/>
        </w:rPr>
        <w:footnoteReference w:id="6"/>
      </w:r>
      <w:r>
        <w:t xml:space="preserve"> sådan at alle andre indbyggede typer umiddelbart kan konverteres til </w:t>
      </w:r>
      <w:r w:rsidRPr="00180DE2">
        <w:rPr>
          <w:rFonts w:ascii="Consolas" w:hAnsi="Consolas" w:cs="Consolas"/>
          <w:noProof/>
          <w:color w:val="000000"/>
          <w:sz w:val="20"/>
          <w:szCs w:val="19"/>
        </w:rPr>
        <w:t>int</w:t>
      </w:r>
      <w:r>
        <w:t>.</w:t>
      </w:r>
    </w:p>
    <w:p w14:paraId="57E73B1C" w14:textId="77777777" w:rsidR="009F7C47" w:rsidRDefault="009F7C47" w:rsidP="009F7C47">
      <w:r>
        <w:t>Der findes tilsvarende metoder til alle indbyggede typer.</w:t>
      </w:r>
    </w:p>
    <w:p w14:paraId="5CD394EF" w14:textId="08483EC8" w:rsidR="009F7C47" w:rsidRPr="00194466" w:rsidRDefault="009F7C47" w:rsidP="009F7C47">
      <w:pPr>
        <w:keepNext/>
        <w:spacing w:after="40"/>
        <w:rPr>
          <w:lang w:val="en-US"/>
        </w:rPr>
      </w:pPr>
      <w:r w:rsidRPr="00194466">
        <w:rPr>
          <w:lang w:val="en-US"/>
        </w:rPr>
        <w:lastRenderedPageBreak/>
        <w:t>Eksempl</w:t>
      </w:r>
      <w:r w:rsidR="00D61CB3" w:rsidRPr="00194466">
        <w:rPr>
          <w:lang w:val="en-US"/>
        </w:rPr>
        <w:t>er</w:t>
      </w:r>
      <w:r w:rsidRPr="00194466">
        <w:rPr>
          <w:lang w:val="en-US"/>
        </w:rPr>
        <w:t>:</w:t>
      </w:r>
    </w:p>
    <w:p w14:paraId="537356A0" w14:textId="4023004C" w:rsidR="00D61CB3" w:rsidRPr="00194466" w:rsidRDefault="00D61CB3" w:rsidP="005F4616">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lang w:val="en-US"/>
        </w:rPr>
      </w:pPr>
      <w:r w:rsidRPr="00194466">
        <w:rPr>
          <w:rFonts w:ascii="Consolas" w:hAnsi="Consolas"/>
          <w:noProof/>
          <w:color w:val="0000FF"/>
          <w:lang w:val="en-US"/>
        </w:rPr>
        <w:t>double</w:t>
      </w:r>
      <w:r w:rsidRPr="00194466">
        <w:rPr>
          <w:rFonts w:ascii="Consolas" w:hAnsi="Consolas"/>
          <w:noProof/>
          <w:color w:val="000000"/>
          <w:lang w:val="en-US"/>
        </w:rPr>
        <w:t> </w:t>
      </w:r>
      <w:r w:rsidRPr="00194466">
        <w:rPr>
          <w:rFonts w:ascii="Consolas" w:hAnsi="Consolas"/>
          <w:noProof/>
          <w:color w:val="1F377F"/>
          <w:lang w:val="en-US"/>
        </w:rPr>
        <w:t>age</w:t>
      </w:r>
      <w:r w:rsidRPr="00194466">
        <w:rPr>
          <w:rFonts w:ascii="Consolas" w:hAnsi="Consolas"/>
          <w:noProof/>
          <w:color w:val="000000"/>
          <w:lang w:val="en-US"/>
        </w:rPr>
        <w:t> = 3.</w:t>
      </w:r>
      <w:r w:rsidR="00023923" w:rsidRPr="00194466">
        <w:rPr>
          <w:rFonts w:ascii="Consolas" w:hAnsi="Consolas"/>
          <w:noProof/>
          <w:color w:val="000000"/>
          <w:lang w:val="en-US"/>
        </w:rPr>
        <w:t>8</w:t>
      </w:r>
      <w:r w:rsidRPr="00194466">
        <w:rPr>
          <w:rFonts w:ascii="Consolas" w:hAnsi="Consolas"/>
          <w:noProof/>
          <w:color w:val="000000"/>
          <w:lang w:val="en-US"/>
        </w:rPr>
        <w:t>;</w:t>
      </w:r>
    </w:p>
    <w:p w14:paraId="0ACF084D" w14:textId="77777777" w:rsidR="00D61CB3" w:rsidRPr="00194466" w:rsidRDefault="00D61CB3" w:rsidP="005F4616">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lang w:val="en-US"/>
        </w:rPr>
      </w:pPr>
      <w:r w:rsidRPr="00194466">
        <w:rPr>
          <w:rFonts w:ascii="Consolas" w:hAnsi="Consolas"/>
          <w:noProof/>
          <w:color w:val="0000FF"/>
          <w:lang w:val="en-US"/>
        </w:rPr>
        <w:t>int</w:t>
      </w:r>
      <w:r w:rsidRPr="00194466">
        <w:rPr>
          <w:rFonts w:ascii="Consolas" w:hAnsi="Consolas"/>
          <w:noProof/>
          <w:color w:val="000000"/>
          <w:lang w:val="en-US"/>
        </w:rPr>
        <w:t> </w:t>
      </w:r>
      <w:r w:rsidRPr="00194466">
        <w:rPr>
          <w:rFonts w:ascii="Consolas" w:hAnsi="Consolas"/>
          <w:noProof/>
          <w:color w:val="1F377F"/>
          <w:lang w:val="en-US"/>
        </w:rPr>
        <w:t>integerAge</w:t>
      </w:r>
      <w:r w:rsidRPr="00194466">
        <w:rPr>
          <w:rFonts w:ascii="Consolas" w:hAnsi="Consolas"/>
          <w:noProof/>
          <w:color w:val="000000"/>
          <w:lang w:val="en-US"/>
        </w:rPr>
        <w:t>;</w:t>
      </w:r>
    </w:p>
    <w:p w14:paraId="437E3316" w14:textId="77777777" w:rsidR="00D61CB3" w:rsidRPr="00194466" w:rsidRDefault="00D61CB3" w:rsidP="005F4616">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lang w:val="en-US"/>
        </w:rPr>
      </w:pPr>
      <w:r w:rsidRPr="00194466">
        <w:rPr>
          <w:rFonts w:ascii="Consolas" w:hAnsi="Consolas"/>
          <w:noProof/>
          <w:color w:val="000000"/>
          <w:lang w:val="en-US"/>
        </w:rPr>
        <w:t>integerAge = </w:t>
      </w:r>
      <w:r w:rsidRPr="00194466">
        <w:rPr>
          <w:rFonts w:ascii="Consolas" w:hAnsi="Consolas"/>
          <w:b/>
          <w:noProof/>
          <w:color w:val="000000"/>
          <w:lang w:val="en-US"/>
        </w:rPr>
        <w:t>Convert.ToInt32(age)</w:t>
      </w:r>
      <w:r w:rsidRPr="00194466">
        <w:rPr>
          <w:rFonts w:ascii="Consolas" w:hAnsi="Consolas"/>
          <w:noProof/>
          <w:color w:val="000000"/>
          <w:lang w:val="en-US"/>
        </w:rPr>
        <w:t>;</w:t>
      </w:r>
    </w:p>
    <w:p w14:paraId="5B7AA6E9" w14:textId="77777777" w:rsidR="00D61CB3" w:rsidRPr="00194466" w:rsidRDefault="00D61CB3" w:rsidP="005F4616">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lang w:val="en-US"/>
        </w:rPr>
      </w:pPr>
      <w:r w:rsidRPr="00194466">
        <w:rPr>
          <w:rFonts w:ascii="Consolas" w:hAnsi="Consolas"/>
          <w:noProof/>
          <w:color w:val="000000"/>
          <w:lang w:val="en-US"/>
        </w:rPr>
        <w:t>Console.WriteLine(</w:t>
      </w:r>
      <w:r w:rsidRPr="00194466">
        <w:rPr>
          <w:rFonts w:ascii="Consolas" w:hAnsi="Consolas"/>
          <w:noProof/>
          <w:color w:val="A31515"/>
          <w:lang w:val="en-US"/>
        </w:rPr>
        <w:t>$"Age: </w:t>
      </w:r>
      <w:r w:rsidRPr="00194466">
        <w:rPr>
          <w:rFonts w:ascii="Consolas" w:hAnsi="Consolas"/>
          <w:noProof/>
          <w:color w:val="000000"/>
          <w:lang w:val="en-US"/>
        </w:rPr>
        <w:t>{age}</w:t>
      </w:r>
      <w:r w:rsidRPr="00194466">
        <w:rPr>
          <w:rFonts w:ascii="Consolas" w:hAnsi="Consolas"/>
          <w:noProof/>
          <w:color w:val="A31515"/>
          <w:lang w:val="en-US"/>
        </w:rPr>
        <w:t>, Integer-age: </w:t>
      </w:r>
      <w:r w:rsidRPr="00194466">
        <w:rPr>
          <w:rFonts w:ascii="Consolas" w:hAnsi="Consolas"/>
          <w:noProof/>
          <w:color w:val="000000"/>
          <w:lang w:val="en-US"/>
        </w:rPr>
        <w:t>{integerAge}</w:t>
      </w:r>
      <w:r w:rsidRPr="00194466">
        <w:rPr>
          <w:rFonts w:ascii="Consolas" w:hAnsi="Consolas"/>
          <w:noProof/>
          <w:color w:val="A31515"/>
          <w:lang w:val="en-US"/>
        </w:rPr>
        <w:t>"</w:t>
      </w:r>
      <w:r w:rsidRPr="00194466">
        <w:rPr>
          <w:rFonts w:ascii="Consolas" w:hAnsi="Consolas"/>
          <w:noProof/>
          <w:color w:val="000000"/>
          <w:lang w:val="en-US"/>
        </w:rPr>
        <w:t>);</w:t>
      </w:r>
    </w:p>
    <w:p w14:paraId="0B622345" w14:textId="77777777" w:rsidR="00D61CB3" w:rsidRPr="00194466" w:rsidRDefault="00D61CB3" w:rsidP="005F4616">
      <w:pPr>
        <w:pStyle w:val="FormateretHTML"/>
        <w:keepNext/>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lang w:val="en-US"/>
        </w:rPr>
      </w:pPr>
      <w:r w:rsidRPr="00194466">
        <w:rPr>
          <w:rFonts w:ascii="Consolas" w:hAnsi="Consolas"/>
          <w:noProof/>
          <w:color w:val="0000FF"/>
          <w:lang w:val="en-US"/>
        </w:rPr>
        <w:t>double</w:t>
      </w:r>
      <w:r w:rsidRPr="00194466">
        <w:rPr>
          <w:rFonts w:ascii="Consolas" w:hAnsi="Consolas"/>
          <w:noProof/>
          <w:color w:val="000000"/>
          <w:lang w:val="en-US"/>
        </w:rPr>
        <w:t> </w:t>
      </w:r>
      <w:r w:rsidRPr="00194466">
        <w:rPr>
          <w:rFonts w:ascii="Consolas" w:hAnsi="Consolas"/>
          <w:noProof/>
          <w:color w:val="1F377F"/>
          <w:lang w:val="en-US"/>
        </w:rPr>
        <w:t>age2</w:t>
      </w:r>
      <w:r w:rsidRPr="00194466">
        <w:rPr>
          <w:rFonts w:ascii="Consolas" w:hAnsi="Consolas"/>
          <w:noProof/>
          <w:color w:val="000000"/>
          <w:lang w:val="en-US"/>
        </w:rPr>
        <w:t> = </w:t>
      </w:r>
      <w:r w:rsidRPr="00194466">
        <w:rPr>
          <w:rFonts w:ascii="Consolas" w:hAnsi="Consolas"/>
          <w:b/>
          <w:noProof/>
          <w:color w:val="000000"/>
          <w:lang w:val="en-US"/>
        </w:rPr>
        <w:t>Convert.ToDouble(integerAge)</w:t>
      </w:r>
      <w:r w:rsidRPr="00194466">
        <w:rPr>
          <w:rFonts w:ascii="Consolas" w:hAnsi="Consolas"/>
          <w:noProof/>
          <w:color w:val="000000"/>
          <w:lang w:val="en-US"/>
        </w:rPr>
        <w:t>;</w:t>
      </w:r>
    </w:p>
    <w:p w14:paraId="54BB7869" w14:textId="6A57372C" w:rsidR="009F7C47" w:rsidRDefault="009F7C47" w:rsidP="005F4616">
      <w:pPr>
        <w:keepNext/>
        <w:spacing w:before="240"/>
      </w:pPr>
      <w:r>
        <w:t xml:space="preserve">Ovenstående kode giver følgende resultat. Bemærk: C# har ikke noget imod at konvertere et decimaltal til et heltal, den </w:t>
      </w:r>
      <w:r w:rsidR="00023923">
        <w:t>runder tallet af til nærmeste heltal</w:t>
      </w:r>
      <w:r>
        <w:t>.</w:t>
      </w:r>
    </w:p>
    <w:p w14:paraId="1A62E373" w14:textId="77777777" w:rsidR="00023923" w:rsidRDefault="00023923" w:rsidP="0026542C">
      <w:pPr>
        <w:pStyle w:val="Kode"/>
        <w:pBdr>
          <w:top w:val="single" w:sz="12" w:space="1" w:color="7D3F0F"/>
          <w:left w:val="single" w:sz="12" w:space="4" w:color="7D3F0F"/>
          <w:bottom w:val="single" w:sz="12" w:space="1" w:color="7D3F0F"/>
          <w:right w:val="single" w:sz="12" w:space="0" w:color="7D3F0F"/>
        </w:pBdr>
      </w:pPr>
      <w:r>
        <w:t>Age: 3,8, Integer-age: 4</w:t>
      </w:r>
    </w:p>
    <w:p w14:paraId="370730FB" w14:textId="5EBC644E" w:rsidR="009F7C47" w:rsidRPr="00F75551" w:rsidRDefault="00023923" w:rsidP="0026542C">
      <w:pPr>
        <w:pStyle w:val="Kode"/>
        <w:pBdr>
          <w:top w:val="single" w:sz="12" w:space="1" w:color="7D3F0F"/>
          <w:left w:val="single" w:sz="12" w:space="4" w:color="7D3F0F"/>
          <w:bottom w:val="single" w:sz="12" w:space="1" w:color="7D3F0F"/>
          <w:right w:val="single" w:sz="12" w:space="0" w:color="7D3F0F"/>
        </w:pBdr>
      </w:pPr>
      <w:r>
        <w:t>Age2: 4</w:t>
      </w:r>
    </w:p>
    <w:p w14:paraId="29EEE90C" w14:textId="4FCE3AF8" w:rsidR="009F7C47" w:rsidRDefault="009F7C47" w:rsidP="009F7C47">
      <w:pPr>
        <w:pStyle w:val="Overskrift2"/>
        <w:numPr>
          <w:ilvl w:val="1"/>
          <w:numId w:val="1"/>
        </w:numPr>
        <w:spacing w:before="160"/>
        <w:ind w:left="567" w:hanging="567"/>
      </w:pPr>
      <w:bookmarkStart w:id="82" w:name="_Toc529291064"/>
      <w:bookmarkStart w:id="83" w:name="_Toc529291113"/>
      <w:bookmarkStart w:id="84" w:name="_Toc73095922"/>
      <w:r>
        <w:t>Opgave</w:t>
      </w:r>
      <w:bookmarkEnd w:id="82"/>
      <w:bookmarkEnd w:id="83"/>
      <w:r>
        <w:t>: Navn og hobby</w:t>
      </w:r>
      <w:bookmarkEnd w:id="84"/>
    </w:p>
    <w:p w14:paraId="4D6F3F5C" w14:textId="1C9F68CB" w:rsidR="009F7C47" w:rsidRDefault="009F7C47" w:rsidP="005F4616">
      <w:pPr>
        <w:keepNext/>
      </w:pPr>
      <w:r>
        <w:t xml:space="preserve">Lav en metode hvor </w:t>
      </w:r>
      <w:r w:rsidR="00C11705">
        <w:t xml:space="preserve">brugeren bliver bedt om at </w:t>
      </w:r>
      <w:r>
        <w:t xml:space="preserve">indtaste navn, alder, hobby og hvor længe man har haft den hobby. Hvis man indtaster </w:t>
      </w:r>
      <w:r w:rsidRPr="00E15EF5">
        <w:rPr>
          <w:i/>
        </w:rPr>
        <w:t>Claus</w:t>
      </w:r>
      <w:r>
        <w:rPr>
          <w:i/>
        </w:rPr>
        <w:t>, 51,</w:t>
      </w:r>
      <w:r w:rsidRPr="00E15EF5">
        <w:t xml:space="preserve"> </w:t>
      </w:r>
      <w:r>
        <w:t>computerspil og 28</w:t>
      </w:r>
      <w:r w:rsidRPr="00E15EF5">
        <w:t>, skal</w:t>
      </w:r>
      <w:r>
        <w:t xml:space="preserve"> programmet </w:t>
      </w:r>
      <w:r w:rsidR="00C11705">
        <w:t>udregne hvilket årstal brugeren begyndte at dyrke sin hobby og hvilken alder han/hun havde på det tidspunkt</w:t>
      </w:r>
      <w:r w:rsidR="00C11705">
        <w:rPr>
          <w:rStyle w:val="Fodnotehenvisning"/>
        </w:rPr>
        <w:footnoteReference w:id="7"/>
      </w:r>
      <w:r>
        <w:t>:</w:t>
      </w:r>
    </w:p>
    <w:p w14:paraId="3FDE89A2"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Hej Claus, din hobby er computerspil. Du begyndte at dyrke computerspil i 1990 i en alder af 23 år.</w:t>
      </w:r>
      <w:r>
        <w:rPr>
          <w:rStyle w:val="Fodnotehenvisning"/>
        </w:rPr>
        <w:footnoteReference w:id="8"/>
      </w:r>
    </w:p>
    <w:p w14:paraId="5752E431" w14:textId="7B0F56A8" w:rsidR="009F7C47" w:rsidRPr="00014897" w:rsidRDefault="009F7C47" w:rsidP="009F7C47">
      <w:r>
        <w:t xml:space="preserve">Bemærk: Denne opgave kræver at programmet udregner tallene i udskriften - det er ikke de samme tal som dem man taster ind. </w:t>
      </w:r>
      <w:r w:rsidR="00C11705">
        <w:t>Det er muligt at få computeren til at fortælle hvilket år vi har lige nu, men det vil være fint bare skrive det nuværende årstal direkte i koden (man får brug for det til at beregne et af de to tal i udskriften ovenfor).</w:t>
      </w:r>
    </w:p>
    <w:p w14:paraId="22090B90" w14:textId="77777777" w:rsidR="009F7C47" w:rsidRDefault="009F7C47" w:rsidP="009F7C47">
      <w:pPr>
        <w:pStyle w:val="Overskrift1"/>
        <w:numPr>
          <w:ilvl w:val="0"/>
          <w:numId w:val="1"/>
        </w:numPr>
        <w:ind w:left="454" w:hanging="454"/>
      </w:pPr>
      <w:bookmarkStart w:id="85" w:name="_Ref528248639"/>
      <w:bookmarkStart w:id="86" w:name="_Toc529291065"/>
      <w:bookmarkStart w:id="87" w:name="_Toc529291114"/>
      <w:bookmarkStart w:id="88" w:name="_Toc73095923"/>
      <w:r>
        <w:t>Betingede sætninger</w:t>
      </w:r>
      <w:bookmarkEnd w:id="85"/>
      <w:bookmarkEnd w:id="86"/>
      <w:bookmarkEnd w:id="87"/>
      <w:bookmarkEnd w:id="88"/>
    </w:p>
    <w:p w14:paraId="500D4C08" w14:textId="77777777" w:rsidR="009F7C47" w:rsidRDefault="009F7C47" w:rsidP="009F7C47">
      <w:r>
        <w:t>Betingelser er nøglen til at kunne lave programmer der kan gøre andet og mere end at udgøre simple trivielle opgaver. Med betingelser kan vi lave programmer der gør én ting hvis en betingelse er opfyldt og en anden hvis betingelsen ikke er opfyldt.</w:t>
      </w:r>
    </w:p>
    <w:p w14:paraId="292ABC01" w14:textId="77777777" w:rsidR="009F7C47" w:rsidRDefault="009F7C47" w:rsidP="009F7C47">
      <w:r>
        <w:t>Hvis man skulle lave programmet i en hæveautomat, kunne det være en betingelse for at udbetale pengene at der stod tilstrækkelig med penge på kontoen.</w:t>
      </w:r>
    </w:p>
    <w:p w14:paraId="677B37D2" w14:textId="77777777" w:rsidR="009F7C47" w:rsidRDefault="009F7C47" w:rsidP="009F7C47">
      <w:pPr>
        <w:pStyle w:val="Overskrift2"/>
        <w:numPr>
          <w:ilvl w:val="1"/>
          <w:numId w:val="1"/>
        </w:numPr>
        <w:ind w:left="567" w:hanging="567"/>
      </w:pPr>
      <w:bookmarkStart w:id="89" w:name="_Toc529291066"/>
      <w:bookmarkStart w:id="90" w:name="_Toc529291115"/>
      <w:bookmarkStart w:id="91" w:name="_Toc73095924"/>
      <w:r>
        <w:rPr>
          <w:noProof/>
        </w:rPr>
        <w:lastRenderedPageBreak/>
        <w:t>if</w:t>
      </w:r>
      <w:r>
        <w:t>-sætningen</w:t>
      </w:r>
      <w:bookmarkEnd w:id="89"/>
      <w:bookmarkEnd w:id="90"/>
      <w:bookmarkEnd w:id="91"/>
    </w:p>
    <w:p w14:paraId="7D195BBC" w14:textId="77777777" w:rsidR="009F7C47" w:rsidRDefault="009F7C47" w:rsidP="009F7C47">
      <w:pPr>
        <w:keepNext/>
      </w:pPr>
      <w:r>
        <w:t xml:space="preserve">Den mest almindelige C#-konstruktion til betingelser er </w:t>
      </w:r>
      <w:r w:rsidRPr="00F75551">
        <w:rPr>
          <w:rFonts w:ascii="Consolas" w:hAnsi="Consolas" w:cs="Consolas"/>
          <w:noProof/>
          <w:color w:val="000000"/>
        </w:rPr>
        <w:t>if</w:t>
      </w:r>
      <w:r>
        <w:t>-sætningen. Eksempel:</w:t>
      </w:r>
    </w:p>
    <w:p w14:paraId="50E14371"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if</w:t>
      </w:r>
      <w:r>
        <w:rPr>
          <w:rFonts w:ascii="Consolas" w:hAnsi="Consolas" w:cs="Consolas"/>
          <w:noProof/>
          <w:color w:val="000000"/>
          <w:sz w:val="19"/>
          <w:szCs w:val="19"/>
        </w:rPr>
        <w:t xml:space="preserve"> (saldo &gt; 0)</w:t>
      </w:r>
    </w:p>
    <w:p w14:paraId="6CE52189"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2D447CA8"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udbetaling = beløb;</w:t>
      </w:r>
    </w:p>
    <w:p w14:paraId="376F047C"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390BDF84"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else</w:t>
      </w:r>
    </w:p>
    <w:p w14:paraId="178A95F6"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3AA7AB06"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udbetaling = 0;</w:t>
      </w:r>
    </w:p>
    <w:p w14:paraId="4D58E8E9"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66EC036A" w14:textId="77777777" w:rsidR="009F7C47" w:rsidRDefault="009F7C47" w:rsidP="005F4616">
      <w:pPr>
        <w:spacing w:before="120"/>
      </w:pPr>
      <w:r>
        <w:t>Koden viser at hvis der er en positiv saldo (penge på kontoen), så sættes udbetalingsbeløbet til det ønskede beløb og ellers sættes udbetaling til 0, dvs. der udbetales ikke penge fra automaten.</w:t>
      </w:r>
    </w:p>
    <w:p w14:paraId="074BF25F" w14:textId="77777777" w:rsidR="009F7C47" w:rsidRDefault="009F7C47" w:rsidP="009F7C47">
      <w:pPr>
        <w:keepNext/>
      </w:pPr>
      <w:r>
        <w:t xml:space="preserve">Generelt ser </w:t>
      </w:r>
      <w:r w:rsidRPr="0072714B">
        <w:rPr>
          <w:rFonts w:ascii="Consolas" w:hAnsi="Consolas" w:cs="Consolas"/>
          <w:noProof/>
          <w:color w:val="000000"/>
        </w:rPr>
        <w:t>if</w:t>
      </w:r>
      <w:r>
        <w:t>-sætningen sådan ud i C#:</w:t>
      </w:r>
    </w:p>
    <w:p w14:paraId="079DD977"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if</w:t>
      </w:r>
      <w:r>
        <w:rPr>
          <w:rFonts w:ascii="Consolas" w:hAnsi="Consolas" w:cs="Consolas"/>
          <w:noProof/>
          <w:color w:val="000000"/>
          <w:sz w:val="19"/>
          <w:szCs w:val="19"/>
        </w:rPr>
        <w:t xml:space="preserve"> (&lt;betingelse&gt;) </w:t>
      </w:r>
    </w:p>
    <w:p w14:paraId="4DAC717D"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6B8A9848"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&lt;kode&gt;</w:t>
      </w:r>
    </w:p>
    <w:p w14:paraId="3F00F41F" w14:textId="77777777" w:rsidR="009F7C47" w:rsidRDefault="009F7C47" w:rsidP="001A3C5E">
      <w:pPr>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22A22DBE" w14:textId="77777777" w:rsidR="009F7C47" w:rsidRDefault="009F7C47" w:rsidP="006606F1">
      <w:pPr>
        <w:keepNext/>
        <w:spacing w:before="120"/>
        <w:rPr>
          <w:noProof/>
        </w:rPr>
      </w:pPr>
      <w:r>
        <w:rPr>
          <w:noProof/>
        </w:rPr>
        <w:t>Og med else-del:</w:t>
      </w:r>
    </w:p>
    <w:p w14:paraId="42C19BC1"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if</w:t>
      </w:r>
      <w:r>
        <w:rPr>
          <w:rFonts w:ascii="Consolas" w:hAnsi="Consolas" w:cs="Consolas"/>
          <w:noProof/>
          <w:color w:val="000000"/>
          <w:sz w:val="19"/>
          <w:szCs w:val="19"/>
        </w:rPr>
        <w:t xml:space="preserve"> (&lt;betingelse&gt;)</w:t>
      </w:r>
    </w:p>
    <w:p w14:paraId="18810AC4"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2986B7E7"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&lt;instruktioner&gt;</w:t>
      </w:r>
    </w:p>
    <w:p w14:paraId="3049E353"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1DA2A8CB"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else</w:t>
      </w:r>
    </w:p>
    <w:p w14:paraId="04322BB9"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13C3FF9F"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&lt;instruktioner&gt;</w:t>
      </w:r>
    </w:p>
    <w:p w14:paraId="61323F11" w14:textId="77777777" w:rsidR="009F7C47" w:rsidRDefault="009F7C47" w:rsidP="005F4616">
      <w:pPr>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5FAA53E1" w14:textId="77777777" w:rsidR="009F7C47" w:rsidRDefault="009F7C47" w:rsidP="009F7C47">
      <w:pPr>
        <w:spacing w:before="120"/>
        <w:rPr>
          <w:noProof/>
        </w:rPr>
      </w:pPr>
      <w:r>
        <w:rPr>
          <w:noProof/>
        </w:rPr>
        <w:t>En if-sætning består altså af det reserverede ord if efterfulgt af en betingelse i parentes, igen efterfulgt af en krop rammet ind af krøllede parenteser.</w:t>
      </w:r>
    </w:p>
    <w:p w14:paraId="2460BD60" w14:textId="77777777" w:rsidR="009F7C47" w:rsidRDefault="009F7C47" w:rsidP="009F7C47">
      <w:pPr>
        <w:spacing w:before="120"/>
        <w:rPr>
          <w:noProof/>
        </w:rPr>
      </w:pPr>
      <w:r>
        <w:rPr>
          <w:noProof/>
        </w:rPr>
        <w:t xml:space="preserve">Ordene indrammet med </w:t>
      </w:r>
      <w:r w:rsidRPr="0072714B">
        <w:rPr>
          <w:rFonts w:ascii="Consolas" w:hAnsi="Consolas" w:cs="Consolas"/>
          <w:noProof/>
          <w:color w:val="000000"/>
        </w:rPr>
        <w:t>&lt;&gt;</w:t>
      </w:r>
      <w:r>
        <w:rPr>
          <w:noProof/>
        </w:rPr>
        <w:t xml:space="preserve"> henviser til at her indsættes den konkrete C#-kode der skal bruges i det konkrete tilfælde, så der kan være tale om alle mulige betingelser og instruktionslinjer i kodeeksemplet. Der er uendelig mange forskellige betingelser og uendelig mange muligheder for at skrive kode i kroppen af betingelsen.</w:t>
      </w:r>
    </w:p>
    <w:p w14:paraId="2E4DCF29" w14:textId="77777777" w:rsidR="009F7C47" w:rsidRDefault="009F7C47" w:rsidP="009F7C47">
      <w:pPr>
        <w:pStyle w:val="Overskrift2"/>
        <w:numPr>
          <w:ilvl w:val="1"/>
          <w:numId w:val="1"/>
        </w:numPr>
        <w:ind w:left="567" w:hanging="567"/>
        <w:rPr>
          <w:noProof/>
        </w:rPr>
      </w:pPr>
      <w:bookmarkStart w:id="92" w:name="_Toc73095925"/>
      <w:r>
        <w:rPr>
          <w:noProof/>
        </w:rPr>
        <w:t>else if</w:t>
      </w:r>
      <w:bookmarkEnd w:id="92"/>
    </w:p>
    <w:p w14:paraId="7A113614" w14:textId="77777777" w:rsidR="009F7C47" w:rsidRDefault="009F7C47" w:rsidP="009F7C47">
      <w:r>
        <w:t>Ofte har man brug for at teste flere forskellige betingelser og alt efter hvilke betingelser der er sande udføre forskellig kode.</w:t>
      </w:r>
    </w:p>
    <w:p w14:paraId="01548379" w14:textId="77777777" w:rsidR="009F7C47" w:rsidRDefault="009F7C47" w:rsidP="009F7C47">
      <w:pPr>
        <w:keepNext/>
      </w:pPr>
      <w:r>
        <w:t xml:space="preserve">Et eksempel kunne være at man ville undersøge om saldoen på en bankkonto var positiv (større end nul), nul eller negativ. Her er der tre svarmuligheder, så vi kan ikke bare bruge </w:t>
      </w:r>
      <w:r w:rsidRPr="00564605">
        <w:rPr>
          <w:rFonts w:ascii="Consolas" w:hAnsi="Consolas" w:cs="Consolas"/>
          <w:noProof/>
          <w:color w:val="000000"/>
        </w:rPr>
        <w:t>else</w:t>
      </w:r>
      <w:r>
        <w:t xml:space="preserve"> ligesom ovenfor. Ved at </w:t>
      </w:r>
      <w:r>
        <w:lastRenderedPageBreak/>
        <w:t xml:space="preserve">benytte instruktionen </w:t>
      </w:r>
      <w:r w:rsidRPr="00180DE2">
        <w:rPr>
          <w:rFonts w:ascii="Consolas" w:hAnsi="Consolas" w:cs="Consolas"/>
          <w:noProof/>
          <w:color w:val="000000"/>
          <w:sz w:val="20"/>
          <w:szCs w:val="19"/>
        </w:rPr>
        <w:t>else</w:t>
      </w:r>
      <w:r w:rsidRPr="00180DE2">
        <w:t xml:space="preserve"> </w:t>
      </w:r>
      <w:r w:rsidRPr="00180DE2">
        <w:rPr>
          <w:rFonts w:ascii="Consolas" w:hAnsi="Consolas" w:cs="Consolas"/>
          <w:noProof/>
          <w:color w:val="000000"/>
          <w:sz w:val="20"/>
          <w:szCs w:val="19"/>
        </w:rPr>
        <w:t>if(&lt;condition&gt;)</w:t>
      </w:r>
      <w:r w:rsidRPr="00180DE2">
        <w:rPr>
          <w:sz w:val="20"/>
          <w:szCs w:val="19"/>
        </w:rPr>
        <w:t xml:space="preserve"> </w:t>
      </w:r>
      <w:r w:rsidRPr="00180DE2">
        <w:rPr>
          <w:rFonts w:ascii="Consolas" w:hAnsi="Consolas" w:cs="Consolas"/>
          <w:noProof/>
          <w:color w:val="000000"/>
          <w:sz w:val="20"/>
          <w:szCs w:val="19"/>
        </w:rPr>
        <w:t>{…}</w:t>
      </w:r>
      <w:r>
        <w:rPr>
          <w:rStyle w:val="Fodnotehenvisning"/>
          <w:rFonts w:ascii="Courier New" w:hAnsi="Courier New"/>
          <w:noProof/>
        </w:rPr>
        <w:footnoteReference w:id="9"/>
      </w:r>
      <w:r>
        <w:t>, kan man angive at hvis den oprindelige betingelse ikke var sand, så skal en ny betingelse undersøges.</w:t>
      </w:r>
    </w:p>
    <w:p w14:paraId="22446325"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if</w:t>
      </w:r>
      <w:r w:rsidRPr="00194466">
        <w:rPr>
          <w:rFonts w:ascii="Consolas" w:hAnsi="Consolas" w:cs="Consolas"/>
          <w:noProof/>
          <w:color w:val="000000"/>
          <w:sz w:val="19"/>
          <w:szCs w:val="19"/>
          <w:lang w:val="en-US"/>
        </w:rPr>
        <w:t xml:space="preserve"> (amount &gt; 10000)</w:t>
      </w:r>
    </w:p>
    <w:p w14:paraId="349C4009"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w:t>
      </w:r>
    </w:p>
    <w:p w14:paraId="69516415"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Console.WriteLine(</w:t>
      </w:r>
      <w:r w:rsidRPr="00194466">
        <w:rPr>
          <w:rFonts w:ascii="Consolas" w:hAnsi="Consolas" w:cs="Consolas"/>
          <w:noProof/>
          <w:color w:val="A31515"/>
          <w:sz w:val="19"/>
          <w:szCs w:val="19"/>
          <w:lang w:val="en-US"/>
        </w:rPr>
        <w:t>"Du er rig"</w:t>
      </w:r>
      <w:r w:rsidRPr="00194466">
        <w:rPr>
          <w:rFonts w:ascii="Consolas" w:hAnsi="Consolas" w:cs="Consolas"/>
          <w:noProof/>
          <w:color w:val="000000"/>
          <w:sz w:val="19"/>
          <w:szCs w:val="19"/>
          <w:lang w:val="en-US"/>
        </w:rPr>
        <w:t>);</w:t>
      </w:r>
    </w:p>
    <w:p w14:paraId="727974C5"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3881AABE"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else if</w:t>
      </w:r>
      <w:r>
        <w:rPr>
          <w:rFonts w:ascii="Consolas" w:hAnsi="Consolas" w:cs="Consolas"/>
          <w:noProof/>
          <w:color w:val="000000"/>
          <w:sz w:val="19"/>
          <w:szCs w:val="19"/>
        </w:rPr>
        <w:t xml:space="preserve"> (amount &gt; 0)</w:t>
      </w:r>
    </w:p>
    <w:p w14:paraId="61801A8E"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0A87AA22"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Console.WriteLine(</w:t>
      </w:r>
      <w:r>
        <w:rPr>
          <w:rFonts w:ascii="Consolas" w:hAnsi="Consolas" w:cs="Consolas"/>
          <w:noProof/>
          <w:color w:val="A31515"/>
          <w:sz w:val="19"/>
          <w:szCs w:val="19"/>
        </w:rPr>
        <w:t>"Der er en positiv saldo."</w:t>
      </w:r>
      <w:r>
        <w:rPr>
          <w:rFonts w:ascii="Consolas" w:hAnsi="Consolas" w:cs="Consolas"/>
          <w:noProof/>
          <w:color w:val="000000"/>
          <w:sz w:val="19"/>
          <w:szCs w:val="19"/>
        </w:rPr>
        <w:t>);</w:t>
      </w:r>
    </w:p>
    <w:p w14:paraId="11968716"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w:t>
      </w:r>
    </w:p>
    <w:p w14:paraId="56C91B53"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else</w:t>
      </w: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if</w:t>
      </w:r>
      <w:r w:rsidRPr="00194466">
        <w:rPr>
          <w:rFonts w:ascii="Consolas" w:hAnsi="Consolas" w:cs="Consolas"/>
          <w:noProof/>
          <w:color w:val="000000"/>
          <w:sz w:val="19"/>
          <w:szCs w:val="19"/>
          <w:lang w:val="en-US"/>
        </w:rPr>
        <w:t xml:space="preserve"> (amount == 0)</w:t>
      </w:r>
    </w:p>
    <w:p w14:paraId="7C2A322A"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w:t>
      </w:r>
    </w:p>
    <w:p w14:paraId="79D36E7D"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Console.WriteLine(</w:t>
      </w:r>
      <w:r w:rsidRPr="00194466">
        <w:rPr>
          <w:rFonts w:ascii="Consolas" w:hAnsi="Consolas" w:cs="Consolas"/>
          <w:noProof/>
          <w:color w:val="A31515"/>
          <w:sz w:val="19"/>
          <w:szCs w:val="19"/>
          <w:lang w:val="en-US"/>
        </w:rPr>
        <w:t>"Saldoen er nul."</w:t>
      </w:r>
      <w:r w:rsidRPr="00194466">
        <w:rPr>
          <w:rFonts w:ascii="Consolas" w:hAnsi="Consolas" w:cs="Consolas"/>
          <w:noProof/>
          <w:color w:val="000000"/>
          <w:sz w:val="19"/>
          <w:szCs w:val="19"/>
          <w:lang w:val="en-US"/>
        </w:rPr>
        <w:t>);</w:t>
      </w:r>
    </w:p>
    <w:p w14:paraId="3F42ADB7"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7C0F2C81"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else</w:t>
      </w:r>
    </w:p>
    <w:p w14:paraId="6D2B47B2"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306A7B2A"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Console.WriteLine(</w:t>
      </w:r>
      <w:r>
        <w:rPr>
          <w:rFonts w:ascii="Consolas" w:hAnsi="Consolas" w:cs="Consolas"/>
          <w:noProof/>
          <w:color w:val="A31515"/>
          <w:sz w:val="19"/>
          <w:szCs w:val="19"/>
        </w:rPr>
        <w:t>"Der er en negativ saldo."</w:t>
      </w:r>
      <w:r>
        <w:rPr>
          <w:rFonts w:ascii="Consolas" w:hAnsi="Consolas" w:cs="Consolas"/>
          <w:noProof/>
          <w:color w:val="000000"/>
          <w:sz w:val="19"/>
          <w:szCs w:val="19"/>
        </w:rPr>
        <w:t>);</w:t>
      </w:r>
    </w:p>
    <w:p w14:paraId="0003CBB6"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2CAAA33D" w14:textId="77777777" w:rsidR="009F7C47" w:rsidRPr="00A60C5F" w:rsidRDefault="009F7C47" w:rsidP="009F7C47">
      <w:pPr>
        <w:rPr>
          <w:noProof/>
        </w:rPr>
      </w:pPr>
      <w:r>
        <w:rPr>
          <w:noProof/>
        </w:rPr>
        <w:t xml:space="preserve">Bemærk: Der kan være mange </w:t>
      </w:r>
      <w:r w:rsidRPr="00A60C5F">
        <w:rPr>
          <w:rFonts w:ascii="Consolas" w:hAnsi="Consolas" w:cs="Consolas"/>
          <w:noProof/>
          <w:color w:val="000000"/>
          <w:sz w:val="20"/>
          <w:szCs w:val="19"/>
        </w:rPr>
        <w:t>else</w:t>
      </w:r>
      <w:r w:rsidRPr="005F4616">
        <w:t xml:space="preserve"> </w:t>
      </w:r>
      <w:r w:rsidRPr="00A60C5F">
        <w:rPr>
          <w:rFonts w:ascii="Consolas" w:hAnsi="Consolas" w:cs="Consolas"/>
          <w:noProof/>
          <w:color w:val="000000"/>
          <w:sz w:val="20"/>
          <w:szCs w:val="19"/>
        </w:rPr>
        <w:t>if</w:t>
      </w:r>
      <w:r>
        <w:rPr>
          <w:noProof/>
        </w:rPr>
        <w:t xml:space="preserve"> betingelser i ”samme” </w:t>
      </w:r>
      <w:r w:rsidRPr="001A3C5E">
        <w:rPr>
          <w:rFonts w:ascii="Consolas" w:hAnsi="Consolas" w:cs="Consolas"/>
          <w:noProof/>
          <w:color w:val="000000"/>
          <w:sz w:val="20"/>
          <w:szCs w:val="19"/>
        </w:rPr>
        <w:t>if</w:t>
      </w:r>
      <w:r>
        <w:rPr>
          <w:noProof/>
        </w:rPr>
        <w:t>-konstruktion.</w:t>
      </w:r>
    </w:p>
    <w:p w14:paraId="294535C0" w14:textId="77777777" w:rsidR="009F7C47" w:rsidRDefault="009F7C47" w:rsidP="009F7C47">
      <w:pPr>
        <w:pStyle w:val="Overskrift2"/>
        <w:numPr>
          <w:ilvl w:val="1"/>
          <w:numId w:val="1"/>
        </w:numPr>
        <w:spacing w:before="160"/>
        <w:ind w:left="567" w:hanging="567"/>
        <w:rPr>
          <w:noProof/>
        </w:rPr>
      </w:pPr>
      <w:bookmarkStart w:id="93" w:name="_Toc529291067"/>
      <w:bookmarkStart w:id="94" w:name="_Toc529291116"/>
      <w:bookmarkStart w:id="95" w:name="_Toc73095926"/>
      <w:r>
        <w:rPr>
          <w:noProof/>
        </w:rPr>
        <w:t>Simple betingelser</w:t>
      </w:r>
      <w:bookmarkEnd w:id="93"/>
      <w:bookmarkEnd w:id="94"/>
      <w:bookmarkEnd w:id="95"/>
    </w:p>
    <w:p w14:paraId="5F2BDF34" w14:textId="77777777" w:rsidR="009F7C47" w:rsidRDefault="009F7C47" w:rsidP="009F7C47">
      <w:r>
        <w:t>Simple betingelser er en sammenligning af to udtryk. Sammenligninger kan gøres med følgende operatorer (sammenligningsoperatorer):</w:t>
      </w:r>
    </w:p>
    <w:p w14:paraId="311EA4EC" w14:textId="40EAE86D" w:rsidR="009F7C47" w:rsidRDefault="009F7C47" w:rsidP="001A3C5E">
      <w:pPr>
        <w:keepNext/>
        <w:pBdr>
          <w:top w:val="single" w:sz="12" w:space="1" w:color="3D603F"/>
          <w:left w:val="single" w:sz="12" w:space="4" w:color="3D603F"/>
          <w:bottom w:val="single" w:sz="12" w:space="1" w:color="3D603F"/>
          <w:right w:val="single" w:sz="12" w:space="0" w:color="3D603F"/>
        </w:pBdr>
        <w:tabs>
          <w:tab w:val="left" w:pos="3686"/>
        </w:tabs>
        <w:ind w:left="1701" w:right="1134" w:hanging="567"/>
      </w:pPr>
      <w:r w:rsidRPr="001A3C5E">
        <w:rPr>
          <w:rFonts w:ascii="Consolas" w:hAnsi="Consolas" w:cs="Consolas"/>
          <w:noProof/>
          <w:color w:val="000000"/>
          <w:sz w:val="20"/>
          <w:szCs w:val="19"/>
        </w:rPr>
        <w:t>&lt;</w:t>
      </w:r>
      <w:r>
        <w:tab/>
        <w:t>mindre end</w:t>
      </w:r>
      <w:r w:rsidR="001A3C5E">
        <w:tab/>
      </w:r>
      <w:r w:rsidRPr="001A3C5E">
        <w:rPr>
          <w:rFonts w:ascii="Consolas" w:hAnsi="Consolas" w:cs="Consolas"/>
          <w:noProof/>
          <w:color w:val="000000"/>
          <w:sz w:val="20"/>
          <w:szCs w:val="19"/>
        </w:rPr>
        <w:t>a&lt;b</w:t>
      </w:r>
      <w:r>
        <w:t xml:space="preserve"> tester om variablen a er mindre end variablen b</w:t>
      </w:r>
    </w:p>
    <w:p w14:paraId="7FA9B76A" w14:textId="13947220" w:rsidR="009F7C47" w:rsidRDefault="009F7C47" w:rsidP="001A3C5E">
      <w:pPr>
        <w:keepNext/>
        <w:pBdr>
          <w:top w:val="single" w:sz="12" w:space="1" w:color="3D603F"/>
          <w:left w:val="single" w:sz="12" w:space="4" w:color="3D603F"/>
          <w:bottom w:val="single" w:sz="12" w:space="1" w:color="3D603F"/>
          <w:right w:val="single" w:sz="12" w:space="0" w:color="3D603F"/>
        </w:pBdr>
        <w:tabs>
          <w:tab w:val="left" w:pos="3686"/>
        </w:tabs>
        <w:ind w:left="1701" w:right="1134" w:hanging="567"/>
      </w:pPr>
      <w:r w:rsidRPr="001A3C5E">
        <w:rPr>
          <w:rFonts w:ascii="Consolas" w:hAnsi="Consolas" w:cs="Consolas"/>
          <w:noProof/>
          <w:color w:val="000000"/>
          <w:sz w:val="20"/>
          <w:szCs w:val="19"/>
        </w:rPr>
        <w:t>&lt;=</w:t>
      </w:r>
      <w:r>
        <w:tab/>
        <w:t>mindre end eller lig</w:t>
      </w:r>
      <w:r w:rsidR="001A3C5E">
        <w:tab/>
      </w:r>
      <w:r w:rsidRPr="001A3C5E">
        <w:rPr>
          <w:rFonts w:ascii="Consolas" w:hAnsi="Consolas" w:cs="Consolas"/>
          <w:noProof/>
          <w:color w:val="000000"/>
          <w:sz w:val="20"/>
          <w:szCs w:val="19"/>
        </w:rPr>
        <w:t>a&lt;=b</w:t>
      </w:r>
      <w:r>
        <w:t xml:space="preserve"> tester om a er mindre end eller lig b</w:t>
      </w:r>
    </w:p>
    <w:p w14:paraId="2CEE5ADD" w14:textId="78187FEA" w:rsidR="009F7C47" w:rsidRDefault="009F7C47" w:rsidP="001A3C5E">
      <w:pPr>
        <w:keepNext/>
        <w:pBdr>
          <w:top w:val="single" w:sz="12" w:space="1" w:color="3D603F"/>
          <w:left w:val="single" w:sz="12" w:space="4" w:color="3D603F"/>
          <w:bottom w:val="single" w:sz="12" w:space="1" w:color="3D603F"/>
          <w:right w:val="single" w:sz="12" w:space="0" w:color="3D603F"/>
        </w:pBdr>
        <w:tabs>
          <w:tab w:val="left" w:pos="3686"/>
        </w:tabs>
        <w:ind w:left="1701" w:right="1134" w:hanging="567"/>
      </w:pPr>
      <w:r w:rsidRPr="001A3C5E">
        <w:rPr>
          <w:rFonts w:ascii="Consolas" w:hAnsi="Consolas" w:cs="Consolas"/>
          <w:noProof/>
          <w:color w:val="000000"/>
          <w:sz w:val="20"/>
          <w:szCs w:val="19"/>
        </w:rPr>
        <w:t>==</w:t>
      </w:r>
      <w:r>
        <w:tab/>
        <w:t>lig med</w:t>
      </w:r>
      <w:r w:rsidR="001A3C5E">
        <w:tab/>
      </w:r>
      <w:r w:rsidRPr="001A3C5E">
        <w:rPr>
          <w:rFonts w:ascii="Consolas" w:hAnsi="Consolas" w:cs="Consolas"/>
          <w:noProof/>
          <w:color w:val="000000"/>
          <w:sz w:val="20"/>
          <w:szCs w:val="19"/>
        </w:rPr>
        <w:t>a==b</w:t>
      </w:r>
      <w:r>
        <w:t xml:space="preserve"> </w:t>
      </w:r>
      <w:r w:rsidRPr="001A3C5E">
        <w:rPr>
          <w:i/>
        </w:rPr>
        <w:t>tester</w:t>
      </w:r>
      <w:r>
        <w:t xml:space="preserve"> om </w:t>
      </w:r>
      <w:r w:rsidRPr="001A3C5E">
        <w:rPr>
          <w:rFonts w:ascii="Consolas" w:hAnsi="Consolas" w:cs="Consolas"/>
          <w:noProof/>
          <w:color w:val="000000"/>
          <w:sz w:val="20"/>
          <w:szCs w:val="19"/>
        </w:rPr>
        <w:t>a</w:t>
      </w:r>
      <w:r>
        <w:t xml:space="preserve"> er lig </w:t>
      </w:r>
      <w:r w:rsidRPr="001A3C5E">
        <w:rPr>
          <w:rFonts w:ascii="Consolas" w:hAnsi="Consolas" w:cs="Consolas"/>
          <w:noProof/>
          <w:color w:val="000000"/>
          <w:sz w:val="20"/>
          <w:szCs w:val="19"/>
        </w:rPr>
        <w:t>b</w:t>
      </w:r>
      <w:r>
        <w:t xml:space="preserve"> – bemærk forskellen fra </w:t>
      </w:r>
      <w:r w:rsidRPr="001A3C5E">
        <w:rPr>
          <w:rFonts w:ascii="Consolas" w:hAnsi="Consolas" w:cs="Consolas"/>
          <w:noProof/>
          <w:color w:val="000000"/>
          <w:sz w:val="20"/>
          <w:szCs w:val="19"/>
        </w:rPr>
        <w:t>a=b</w:t>
      </w:r>
      <w:r>
        <w:t xml:space="preserve"> </w:t>
      </w:r>
      <w:r w:rsidR="001A3C5E">
        <w:tab/>
      </w:r>
      <w:r>
        <w:t xml:space="preserve">som betyder </w:t>
      </w:r>
      <w:r w:rsidRPr="00E57D2A">
        <w:rPr>
          <w:i/>
        </w:rPr>
        <w:t>sæt</w:t>
      </w:r>
      <w:r>
        <w:t xml:space="preserve"> </w:t>
      </w:r>
      <w:r w:rsidRPr="001A3C5E">
        <w:rPr>
          <w:rFonts w:ascii="Consolas" w:hAnsi="Consolas" w:cs="Consolas"/>
          <w:noProof/>
          <w:color w:val="000000"/>
          <w:sz w:val="20"/>
          <w:szCs w:val="19"/>
        </w:rPr>
        <w:t>a</w:t>
      </w:r>
      <w:r>
        <w:t xml:space="preserve"> lig </w:t>
      </w:r>
      <w:r w:rsidRPr="001A3C5E">
        <w:rPr>
          <w:rFonts w:ascii="Consolas" w:hAnsi="Consolas" w:cs="Consolas"/>
          <w:noProof/>
          <w:color w:val="000000"/>
          <w:sz w:val="20"/>
          <w:szCs w:val="19"/>
        </w:rPr>
        <w:t>b</w:t>
      </w:r>
      <w:r>
        <w:t>)</w:t>
      </w:r>
    </w:p>
    <w:p w14:paraId="4F20A5C7" w14:textId="74E674F2" w:rsidR="009F7C47" w:rsidRDefault="009F7C47" w:rsidP="001A3C5E">
      <w:pPr>
        <w:keepNext/>
        <w:pBdr>
          <w:top w:val="single" w:sz="12" w:space="1" w:color="3D603F"/>
          <w:left w:val="single" w:sz="12" w:space="4" w:color="3D603F"/>
          <w:bottom w:val="single" w:sz="12" w:space="1" w:color="3D603F"/>
          <w:right w:val="single" w:sz="12" w:space="0" w:color="3D603F"/>
        </w:pBdr>
        <w:tabs>
          <w:tab w:val="left" w:pos="3686"/>
        </w:tabs>
        <w:ind w:left="1701" w:right="1134" w:hanging="567"/>
      </w:pPr>
      <w:r w:rsidRPr="001A3C5E">
        <w:rPr>
          <w:rFonts w:ascii="Consolas" w:hAnsi="Consolas" w:cs="Consolas"/>
          <w:noProof/>
          <w:color w:val="000000"/>
          <w:sz w:val="20"/>
          <w:szCs w:val="19"/>
        </w:rPr>
        <w:t>!=</w:t>
      </w:r>
      <w:r>
        <w:tab/>
        <w:t>forskellig fra, eller ikke lig med</w:t>
      </w:r>
      <w:r w:rsidRPr="00564297">
        <w:rPr>
          <w:rFonts w:ascii="Courier New" w:hAnsi="Courier New"/>
          <w:noProof/>
        </w:rPr>
        <w:t xml:space="preserve"> </w:t>
      </w:r>
      <w:r>
        <w:t>–</w:t>
      </w:r>
      <w:r w:rsidRPr="00564297">
        <w:rPr>
          <w:rFonts w:ascii="Courier New" w:hAnsi="Courier New"/>
          <w:noProof/>
        </w:rPr>
        <w:t xml:space="preserve"> ’</w:t>
      </w:r>
      <w:r w:rsidRPr="001A3C5E">
        <w:rPr>
          <w:rFonts w:ascii="Consolas" w:hAnsi="Consolas" w:cs="Consolas"/>
          <w:noProof/>
          <w:color w:val="000000"/>
          <w:sz w:val="20"/>
          <w:szCs w:val="19"/>
        </w:rPr>
        <w:t>!</w:t>
      </w:r>
      <w:r w:rsidRPr="00564297">
        <w:rPr>
          <w:rFonts w:ascii="Courier New" w:hAnsi="Courier New"/>
          <w:noProof/>
        </w:rPr>
        <w:t>’</w:t>
      </w:r>
      <w:r>
        <w:t xml:space="preserve"> betyder </w:t>
      </w:r>
      <w:r w:rsidRPr="001A3C5E">
        <w:rPr>
          <w:i/>
        </w:rPr>
        <w:t>not</w:t>
      </w:r>
    </w:p>
    <w:p w14:paraId="3284A6CD" w14:textId="67459EB5" w:rsidR="009F7C47" w:rsidRDefault="009F7C47" w:rsidP="001A3C5E">
      <w:pPr>
        <w:keepNext/>
        <w:pBdr>
          <w:top w:val="single" w:sz="12" w:space="1" w:color="3D603F"/>
          <w:left w:val="single" w:sz="12" w:space="4" w:color="3D603F"/>
          <w:bottom w:val="single" w:sz="12" w:space="1" w:color="3D603F"/>
          <w:right w:val="single" w:sz="12" w:space="0" w:color="3D603F"/>
        </w:pBdr>
        <w:tabs>
          <w:tab w:val="left" w:pos="3686"/>
        </w:tabs>
        <w:ind w:left="1701" w:right="1134" w:hanging="567"/>
      </w:pPr>
      <w:r w:rsidRPr="001A3C5E">
        <w:rPr>
          <w:rFonts w:ascii="Consolas" w:hAnsi="Consolas" w:cs="Consolas"/>
          <w:noProof/>
          <w:color w:val="000000"/>
          <w:sz w:val="20"/>
          <w:szCs w:val="19"/>
        </w:rPr>
        <w:t>&gt;</w:t>
      </w:r>
      <w:r>
        <w:tab/>
      </w:r>
      <w:r w:rsidR="001A3C5E">
        <w:t>større end</w:t>
      </w:r>
      <w:r w:rsidR="001A3C5E">
        <w:tab/>
      </w:r>
      <w:r w:rsidRPr="001A3C5E">
        <w:rPr>
          <w:rFonts w:ascii="Consolas" w:hAnsi="Consolas" w:cs="Consolas"/>
          <w:noProof/>
          <w:color w:val="000000"/>
          <w:sz w:val="20"/>
          <w:szCs w:val="19"/>
        </w:rPr>
        <w:t>a&gt;b</w:t>
      </w:r>
      <w:r w:rsidR="001A3C5E" w:rsidRPr="001A3C5E">
        <w:t xml:space="preserve"> tester om </w:t>
      </w:r>
      <w:r w:rsidRPr="001A3C5E">
        <w:rPr>
          <w:rFonts w:ascii="Consolas" w:hAnsi="Consolas" w:cs="Consolas"/>
          <w:noProof/>
          <w:color w:val="000000"/>
          <w:sz w:val="20"/>
          <w:szCs w:val="19"/>
        </w:rPr>
        <w:t>a</w:t>
      </w:r>
      <w:r w:rsidRPr="001A3C5E">
        <w:t xml:space="preserve"> </w:t>
      </w:r>
      <w:r w:rsidR="001A3C5E" w:rsidRPr="001A3C5E">
        <w:t>er</w:t>
      </w:r>
      <w:r w:rsidR="001A3C5E">
        <w:t xml:space="preserve"> </w:t>
      </w:r>
      <w:r>
        <w:t xml:space="preserve">større end </w:t>
      </w:r>
      <w:r w:rsidRPr="001A3C5E">
        <w:rPr>
          <w:rFonts w:ascii="Consolas" w:hAnsi="Consolas" w:cs="Consolas"/>
          <w:noProof/>
          <w:color w:val="000000"/>
          <w:sz w:val="20"/>
          <w:szCs w:val="19"/>
        </w:rPr>
        <w:t>b</w:t>
      </w:r>
    </w:p>
    <w:p w14:paraId="25FFC258" w14:textId="455A8F6E" w:rsidR="009F7C47" w:rsidRDefault="009F7C47" w:rsidP="001A3C5E">
      <w:pPr>
        <w:pBdr>
          <w:top w:val="single" w:sz="12" w:space="1" w:color="3D603F"/>
          <w:left w:val="single" w:sz="12" w:space="4" w:color="3D603F"/>
          <w:bottom w:val="single" w:sz="12" w:space="1" w:color="3D603F"/>
          <w:right w:val="single" w:sz="12" w:space="0" w:color="3D603F"/>
        </w:pBdr>
        <w:tabs>
          <w:tab w:val="left" w:pos="3686"/>
        </w:tabs>
        <w:ind w:left="1701" w:right="1134" w:hanging="567"/>
      </w:pPr>
      <w:r w:rsidRPr="001A3C5E">
        <w:rPr>
          <w:rFonts w:ascii="Consolas" w:hAnsi="Consolas" w:cs="Consolas"/>
          <w:noProof/>
          <w:color w:val="000000"/>
          <w:sz w:val="20"/>
          <w:szCs w:val="19"/>
        </w:rPr>
        <w:t>&gt;=</w:t>
      </w:r>
      <w:r>
        <w:tab/>
      </w:r>
      <w:r w:rsidR="001A3C5E">
        <w:t>større end eller lig</w:t>
      </w:r>
      <w:r w:rsidR="001A3C5E">
        <w:tab/>
      </w:r>
      <w:r w:rsidRPr="001A3C5E">
        <w:rPr>
          <w:rFonts w:ascii="Consolas" w:hAnsi="Consolas" w:cs="Consolas"/>
          <w:noProof/>
          <w:color w:val="000000"/>
          <w:sz w:val="20"/>
          <w:szCs w:val="19"/>
        </w:rPr>
        <w:t>a&gt;=b</w:t>
      </w:r>
      <w:r w:rsidR="001A3C5E" w:rsidRPr="001A3C5E">
        <w:t xml:space="preserve"> tester om </w:t>
      </w:r>
      <w:r w:rsidRPr="001A3C5E">
        <w:rPr>
          <w:rFonts w:ascii="Consolas" w:hAnsi="Consolas" w:cs="Consolas"/>
          <w:noProof/>
          <w:color w:val="000000"/>
          <w:sz w:val="20"/>
          <w:szCs w:val="19"/>
        </w:rPr>
        <w:t>a</w:t>
      </w:r>
      <w:r>
        <w:t xml:space="preserve"> </w:t>
      </w:r>
      <w:r w:rsidR="001A3C5E">
        <w:t xml:space="preserve">er </w:t>
      </w:r>
      <w:r>
        <w:t>større end eller lig b)</w:t>
      </w:r>
    </w:p>
    <w:p w14:paraId="5FCF6277" w14:textId="77777777" w:rsidR="009F7C47" w:rsidRDefault="009F7C47" w:rsidP="009F7C47">
      <w:pPr>
        <w:pStyle w:val="Overskrift2"/>
        <w:numPr>
          <w:ilvl w:val="1"/>
          <w:numId w:val="1"/>
        </w:numPr>
        <w:ind w:left="567" w:hanging="567"/>
      </w:pPr>
      <w:bookmarkStart w:id="96" w:name="_Toc529291068"/>
      <w:bookmarkStart w:id="97" w:name="_Toc529291117"/>
      <w:bookmarkStart w:id="98" w:name="_Toc73095927"/>
      <w:r>
        <w:lastRenderedPageBreak/>
        <w:t>Sammensætning af betingelser</w:t>
      </w:r>
      <w:bookmarkEnd w:id="96"/>
      <w:bookmarkEnd w:id="97"/>
      <w:bookmarkEnd w:id="98"/>
    </w:p>
    <w:p w14:paraId="3201476C" w14:textId="77777777" w:rsidR="009F7C47" w:rsidRDefault="009F7C47" w:rsidP="006606F1">
      <w:pPr>
        <w:keepNext/>
      </w:pPr>
      <w:r>
        <w:t>Ofte vil man gerne undersøge flere ting i en betingelse, f.eks. vil vi måske udbetale penge i pengeautomaten enten hvis der er penge på kontoen eller hvis kunden er eksklusivkunde. Med andre ord, vi vil gerne kunne sætte betingelser sammen med brug af ’eller’ og ’og’. Det kan vi heldigvis også.</w:t>
      </w:r>
    </w:p>
    <w:p w14:paraId="761DCC0E" w14:textId="222B66B5" w:rsidR="009F7C47" w:rsidRDefault="009F7C47" w:rsidP="006606F1">
      <w:pPr>
        <w:keepNext/>
        <w:pBdr>
          <w:top w:val="single" w:sz="12" w:space="1" w:color="3D603F"/>
          <w:left w:val="single" w:sz="12" w:space="4" w:color="3D603F"/>
          <w:bottom w:val="single" w:sz="12" w:space="1" w:color="3D603F"/>
          <w:right w:val="single" w:sz="12" w:space="0" w:color="3D603F"/>
        </w:pBdr>
        <w:spacing w:after="40"/>
        <w:ind w:left="1701" w:right="1134" w:hanging="567"/>
      </w:pPr>
      <w:r w:rsidRPr="001A3C5E">
        <w:rPr>
          <w:rFonts w:ascii="Consolas" w:hAnsi="Consolas" w:cs="Consolas"/>
          <w:noProof/>
          <w:color w:val="000000"/>
          <w:sz w:val="20"/>
          <w:szCs w:val="19"/>
        </w:rPr>
        <w:t>&amp;&amp;</w:t>
      </w:r>
      <w:r>
        <w:tab/>
        <w:t>og</w:t>
      </w:r>
      <w:r w:rsidR="001A3C5E">
        <w:tab/>
      </w:r>
      <w:r w:rsidRPr="001A3C5E">
        <w:rPr>
          <w:rFonts w:ascii="Consolas" w:hAnsi="Consolas" w:cs="Consolas"/>
          <w:noProof/>
          <w:color w:val="000000"/>
          <w:sz w:val="20"/>
          <w:szCs w:val="19"/>
        </w:rPr>
        <w:t>a&lt;b</w:t>
      </w:r>
      <w:r w:rsidRPr="001A3C5E">
        <w:t xml:space="preserve"> </w:t>
      </w:r>
      <w:r w:rsidRPr="001A3C5E">
        <w:rPr>
          <w:rFonts w:ascii="Consolas" w:hAnsi="Consolas" w:cs="Consolas"/>
          <w:noProof/>
          <w:color w:val="000000"/>
          <w:sz w:val="20"/>
          <w:szCs w:val="19"/>
        </w:rPr>
        <w:t>&amp;&amp;</w:t>
      </w:r>
      <w:r w:rsidRPr="001A3C5E">
        <w:t xml:space="preserve"> </w:t>
      </w:r>
      <w:r w:rsidRPr="001A3C5E">
        <w:rPr>
          <w:rFonts w:ascii="Consolas" w:hAnsi="Consolas" w:cs="Consolas"/>
          <w:noProof/>
          <w:color w:val="000000"/>
          <w:sz w:val="20"/>
          <w:szCs w:val="19"/>
        </w:rPr>
        <w:t>b&lt;c</w:t>
      </w:r>
      <w:r w:rsidR="001A3C5E">
        <w:tab/>
      </w:r>
      <w:r>
        <w:t>tester om begge udtryk er sande</w:t>
      </w:r>
    </w:p>
    <w:p w14:paraId="702A1C69" w14:textId="760FF1F0" w:rsidR="009F7C47" w:rsidRDefault="009F7C47" w:rsidP="009F7C47">
      <w:pPr>
        <w:keepNext/>
        <w:pBdr>
          <w:top w:val="single" w:sz="12" w:space="1" w:color="3D603F"/>
          <w:left w:val="single" w:sz="12" w:space="4" w:color="3D603F"/>
          <w:bottom w:val="single" w:sz="12" w:space="1" w:color="3D603F"/>
          <w:right w:val="single" w:sz="12" w:space="0" w:color="3D603F"/>
        </w:pBdr>
        <w:ind w:left="1701" w:right="1134" w:hanging="567"/>
      </w:pPr>
      <w:r w:rsidRPr="001A3C5E">
        <w:rPr>
          <w:rFonts w:ascii="Consolas" w:hAnsi="Consolas" w:cs="Consolas"/>
          <w:noProof/>
          <w:color w:val="000000"/>
          <w:sz w:val="20"/>
          <w:szCs w:val="19"/>
        </w:rPr>
        <w:t>||</w:t>
      </w:r>
      <w:r>
        <w:tab/>
        <w:t>eller</w:t>
      </w:r>
      <w:r w:rsidR="001A3C5E">
        <w:tab/>
      </w:r>
      <w:r w:rsidRPr="001A3C5E">
        <w:rPr>
          <w:rFonts w:ascii="Consolas" w:hAnsi="Consolas" w:cs="Consolas"/>
          <w:noProof/>
          <w:color w:val="000000"/>
          <w:sz w:val="20"/>
          <w:szCs w:val="19"/>
        </w:rPr>
        <w:t>a&lt;b</w:t>
      </w:r>
      <w:r w:rsidRPr="001A3C5E">
        <w:t xml:space="preserve"> </w:t>
      </w:r>
      <w:r w:rsidRPr="001A3C5E">
        <w:rPr>
          <w:rFonts w:ascii="Consolas" w:hAnsi="Consolas" w:cs="Consolas"/>
          <w:noProof/>
          <w:color w:val="000000"/>
          <w:sz w:val="20"/>
          <w:szCs w:val="19"/>
        </w:rPr>
        <w:t>||</w:t>
      </w:r>
      <w:r w:rsidRPr="001A3C5E">
        <w:t xml:space="preserve"> </w:t>
      </w:r>
      <w:r w:rsidRPr="001A3C5E">
        <w:rPr>
          <w:rFonts w:ascii="Consolas" w:hAnsi="Consolas" w:cs="Consolas"/>
          <w:noProof/>
          <w:color w:val="000000"/>
          <w:sz w:val="20"/>
          <w:szCs w:val="19"/>
        </w:rPr>
        <w:t>b&lt;c</w:t>
      </w:r>
      <w:r w:rsidR="001A3C5E">
        <w:tab/>
      </w:r>
      <w:r>
        <w:t>tester om bare ét af udtrykkene er sande</w:t>
      </w:r>
    </w:p>
    <w:p w14:paraId="1A90D492" w14:textId="1A5B82A1" w:rsidR="009F7C47" w:rsidRDefault="009F7C47" w:rsidP="009F7C47">
      <w:r>
        <w:t xml:space="preserve">Bemærk at ordet udtryk kan dække over alle typer i C#, </w:t>
      </w:r>
      <w:r w:rsidR="001A3C5E">
        <w:t xml:space="preserve">ofte er det tal, men </w:t>
      </w:r>
      <w:r>
        <w:t xml:space="preserve">det behøver </w:t>
      </w:r>
      <w:r w:rsidR="001A3C5E">
        <w:t xml:space="preserve">det </w:t>
      </w:r>
      <w:r>
        <w:t xml:space="preserve">ikke være. I </w:t>
      </w:r>
      <w:r w:rsidR="001A3C5E">
        <w:t>ovenstående</w:t>
      </w:r>
      <w:r>
        <w:t xml:space="preserve"> tilfælde er der tale om boolske udtryk.</w:t>
      </w:r>
    </w:p>
    <w:p w14:paraId="41379239" w14:textId="77777777" w:rsidR="009F7C47" w:rsidRDefault="009F7C47" w:rsidP="009F7C47">
      <w:pPr>
        <w:keepNext/>
      </w:pPr>
      <w:r>
        <w:t>Eksempel:</w:t>
      </w:r>
    </w:p>
    <w:p w14:paraId="0BF15C7E"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bool</w:t>
      </w:r>
      <w:r>
        <w:rPr>
          <w:rFonts w:ascii="Consolas" w:hAnsi="Consolas" w:cs="Consolas"/>
          <w:noProof/>
          <w:color w:val="000000"/>
          <w:sz w:val="19"/>
          <w:szCs w:val="19"/>
        </w:rPr>
        <w:t xml:space="preserve"> eksklusivKunde;</w:t>
      </w:r>
    </w:p>
    <w:p w14:paraId="457601B3" w14:textId="02F030E5" w:rsidR="009F7C47" w:rsidRDefault="001A3C5E"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before="120"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84864" behindDoc="0" locked="0" layoutInCell="1" allowOverlap="1" wp14:anchorId="539076D7" wp14:editId="6994C7CE">
                <wp:simplePos x="0" y="0"/>
                <wp:positionH relativeFrom="column">
                  <wp:posOffset>2587653</wp:posOffset>
                </wp:positionH>
                <wp:positionV relativeFrom="paragraph">
                  <wp:posOffset>101480</wp:posOffset>
                </wp:positionV>
                <wp:extent cx="2627263" cy="1435855"/>
                <wp:effectExtent l="38100" t="0" r="20955" b="12065"/>
                <wp:wrapNone/>
                <wp:docPr id="199" name="Kombinationstegning: figur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7263" cy="1435855"/>
                        </a:xfrm>
                        <a:custGeom>
                          <a:avLst/>
                          <a:gdLst>
                            <a:gd name="connsiteX0" fmla="*/ 2289975 w 2627263"/>
                            <a:gd name="connsiteY0" fmla="*/ 1435855 h 1435855"/>
                            <a:gd name="connsiteX1" fmla="*/ 2552368 w 2627263"/>
                            <a:gd name="connsiteY1" fmla="*/ 1141657 h 1435855"/>
                            <a:gd name="connsiteX2" fmla="*/ 1105231 w 2627263"/>
                            <a:gd name="connsiteY2" fmla="*/ 4620 h 1435855"/>
                            <a:gd name="connsiteX3" fmla="*/ 405516 w 2627263"/>
                            <a:gd name="connsiteY3" fmla="*/ 728189 h 1435855"/>
                            <a:gd name="connsiteX4" fmla="*/ 0 w 2627263"/>
                            <a:gd name="connsiteY4" fmla="*/ 418088 h 14358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27263" h="1435855">
                              <a:moveTo>
                                <a:pt x="2289975" y="1435855"/>
                              </a:moveTo>
                              <a:cubicBezTo>
                                <a:pt x="2519900" y="1408025"/>
                                <a:pt x="2749825" y="1380196"/>
                                <a:pt x="2552368" y="1141657"/>
                              </a:cubicBezTo>
                              <a:cubicBezTo>
                                <a:pt x="2354911" y="903118"/>
                                <a:pt x="1463040" y="73531"/>
                                <a:pt x="1105231" y="4620"/>
                              </a:cubicBezTo>
                              <a:cubicBezTo>
                                <a:pt x="747422" y="-64291"/>
                                <a:pt x="589721" y="659278"/>
                                <a:pt x="405516" y="728189"/>
                              </a:cubicBezTo>
                              <a:cubicBezTo>
                                <a:pt x="221311" y="797100"/>
                                <a:pt x="110655" y="607594"/>
                                <a:pt x="0" y="418088"/>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2D5027" id="Kombinationstegning: figur 199" o:spid="_x0000_s1026" style="position:absolute;margin-left:203.75pt;margin-top:8pt;width:206.85pt;height:113.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627263,1435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" path="m2289975,1435855v229925,-27830,459850,-55659,262393,-294198c2354911,903118,1463040,73531,1105231,4620,747422,-64291,589721,659278,405516,728189,221311,797100,110655,607594,,418088e" fillcolor="#4472c4 [3204]" strokecolor="#8b0000">
                <v:fill opacity="0"/>
                <v:stroke endarrow="block" joinstyle="miter"/>
                <v:path arrowok="t" o:connecttype="custom" o:connectlocs="2289975,1435855;2552368,1141657;1105231,4620;405516,728189;0,418088" o:connectangles="0,0,0,0,0"/>
              </v:shape>
            </w:pict>
          </mc:Fallback>
        </mc:AlternateContent>
      </w:r>
      <w:r w:rsidR="009F7C47">
        <w:rPr>
          <w:rFonts w:ascii="Consolas" w:hAnsi="Consolas" w:cs="Consolas"/>
          <w:noProof/>
          <w:color w:val="000000"/>
          <w:sz w:val="19"/>
          <w:szCs w:val="19"/>
        </w:rPr>
        <w:t>…</w:t>
      </w:r>
      <w:r w:rsidR="009F7C47">
        <w:rPr>
          <w:rFonts w:ascii="Consolas" w:hAnsi="Consolas" w:cs="Consolas"/>
          <w:noProof/>
          <w:color w:val="000000"/>
          <w:sz w:val="19"/>
          <w:szCs w:val="19"/>
        </w:rPr>
        <w:tab/>
      </w:r>
      <w:r w:rsidR="009F7C47">
        <w:rPr>
          <w:rFonts w:ascii="Consolas" w:hAnsi="Consolas" w:cs="Consolas"/>
          <w:noProof/>
          <w:color w:val="008000"/>
          <w:sz w:val="19"/>
          <w:szCs w:val="19"/>
        </w:rPr>
        <w:t>// (En masse) kode</w:t>
      </w:r>
    </w:p>
    <w:p w14:paraId="5B2C0525"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before="120"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if</w:t>
      </w:r>
      <w:r>
        <w:rPr>
          <w:rFonts w:ascii="Consolas" w:hAnsi="Consolas" w:cs="Consolas"/>
          <w:noProof/>
          <w:color w:val="000000"/>
          <w:sz w:val="19"/>
          <w:szCs w:val="19"/>
        </w:rPr>
        <w:t xml:space="preserve"> (saldo &gt; 0 || eksklusivKunde)</w:t>
      </w:r>
    </w:p>
    <w:p w14:paraId="42CE4378"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7DFF2310"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udbetaling = beløb;</w:t>
      </w:r>
    </w:p>
    <w:p w14:paraId="3FF1202A"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206BAEC5"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else</w:t>
      </w:r>
    </w:p>
    <w:p w14:paraId="5E1C884B"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07A57F17"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udbetaling = 0;</w:t>
      </w:r>
    </w:p>
    <w:p w14:paraId="730940A9"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45029326" w14:textId="77777777" w:rsidR="009F7C47" w:rsidRDefault="009F7C47" w:rsidP="009F7C47">
      <w:pPr>
        <w:spacing w:before="120"/>
      </w:pPr>
      <w:r>
        <w:t xml:space="preserve">Bemærk: den anden halvdel af den sammensatte betingelse består kun af en variabel – det ser ud som om der mangler en sammenligningsoperator. Men hvis man ser på første linje i boksen, så kan man se at variablen eksklusiv er af typen </w:t>
      </w:r>
      <w:r w:rsidRPr="000456B2">
        <w:rPr>
          <w:rFonts w:ascii="Consolas" w:hAnsi="Consolas" w:cs="Consolas"/>
          <w:noProof/>
          <w:color w:val="000000"/>
          <w:sz w:val="19"/>
          <w:szCs w:val="19"/>
        </w:rPr>
        <w:t>bool</w:t>
      </w:r>
      <w:r>
        <w:t>, det vil sige at dens værdi i sig selv er en sandhedsværdi. Derfor behøver vi ikke sammenligne den med noget.</w:t>
      </w:r>
    </w:p>
    <w:p w14:paraId="0ED3E71C" w14:textId="77777777" w:rsidR="009F7C47" w:rsidRPr="00E57D2A" w:rsidRDefault="009F7C47" w:rsidP="009F7C47">
      <w:pPr>
        <w:spacing w:before="120"/>
      </w:pPr>
      <w:r>
        <w:t>Som i matematik kan man benytte parenteser til at styre i hvilken rækkefølge udtryk skal beregnes, altså også boolske udtryk.</w:t>
      </w:r>
    </w:p>
    <w:p w14:paraId="13D137DF" w14:textId="25CAAF47" w:rsidR="00180DE2" w:rsidRDefault="00180DE2" w:rsidP="009F7C47">
      <w:pPr>
        <w:pStyle w:val="Overskrift2"/>
        <w:numPr>
          <w:ilvl w:val="1"/>
          <w:numId w:val="1"/>
        </w:numPr>
        <w:ind w:left="567" w:hanging="567"/>
      </w:pPr>
      <w:bookmarkStart w:id="99" w:name="_Toc73095928"/>
      <w:bookmarkStart w:id="100" w:name="_Toc529291069"/>
      <w:bookmarkStart w:id="101" w:name="_Toc529291118"/>
      <w:r>
        <w:t>Opgave: Betingelser</w:t>
      </w:r>
      <w:bookmarkEnd w:id="99"/>
    </w:p>
    <w:p w14:paraId="6BB2ED90" w14:textId="4B546CB9" w:rsidR="00180DE2" w:rsidRDefault="00180DE2" w:rsidP="00180DE2">
      <w:r>
        <w:t>Lav et lille program hvor brugeren bliver bedt om at indtaste skostørrelse. Derefter udskrives en af følgende tekster:</w:t>
      </w:r>
    </w:p>
    <w:p w14:paraId="00DBC190" w14:textId="7AB8C041" w:rsidR="00180DE2" w:rsidRDefault="00180DE2" w:rsidP="00180DE2">
      <w:pPr>
        <w:pStyle w:val="Listeafsnit"/>
        <w:numPr>
          <w:ilvl w:val="0"/>
          <w:numId w:val="3"/>
        </w:numPr>
      </w:pPr>
      <w:r>
        <w:t>Hvis størrelsen er større en 45</w:t>
      </w:r>
      <w:r w:rsidR="0026542C">
        <w:tab/>
        <w:t>-&gt;</w:t>
      </w:r>
      <w:r w:rsidR="001A3C5E">
        <w:tab/>
      </w:r>
      <w:r w:rsidR="00CF3DD8">
        <w:rPr>
          <w:rFonts w:ascii="Consolas" w:hAnsi="Consolas" w:cs="Consolas"/>
          <w:noProof/>
          <w:color w:val="000000"/>
          <w:sz w:val="20"/>
          <w:szCs w:val="19"/>
        </w:rPr>
        <w:t>"</w:t>
      </w:r>
      <w:r w:rsidRPr="001A3C5E">
        <w:t>Store plader</w:t>
      </w:r>
      <w:r w:rsidR="00CF3DD8">
        <w:rPr>
          <w:rFonts w:ascii="Consolas" w:hAnsi="Consolas" w:cs="Consolas"/>
          <w:noProof/>
          <w:color w:val="000000"/>
          <w:sz w:val="20"/>
          <w:szCs w:val="19"/>
        </w:rPr>
        <w:t>"</w:t>
      </w:r>
    </w:p>
    <w:p w14:paraId="133E88BC" w14:textId="5065EE0A" w:rsidR="00180DE2" w:rsidRDefault="00180DE2" w:rsidP="00180DE2">
      <w:pPr>
        <w:pStyle w:val="Listeafsnit"/>
        <w:numPr>
          <w:ilvl w:val="0"/>
          <w:numId w:val="3"/>
        </w:numPr>
      </w:pPr>
      <w:r>
        <w:t>Hvis størrelsen er mellem 38 og 45</w:t>
      </w:r>
      <w:r w:rsidR="001A3C5E">
        <w:tab/>
      </w:r>
      <w:r w:rsidR="0026542C">
        <w:t>-&gt;</w:t>
      </w:r>
      <w:r w:rsidR="001A3C5E">
        <w:tab/>
      </w:r>
      <w:r w:rsidR="00CF3DD8">
        <w:rPr>
          <w:rFonts w:ascii="Consolas" w:hAnsi="Consolas" w:cs="Consolas"/>
          <w:noProof/>
          <w:color w:val="000000"/>
          <w:sz w:val="20"/>
          <w:szCs w:val="19"/>
        </w:rPr>
        <w:t>"</w:t>
      </w:r>
      <w:r>
        <w:t>Gennemsnitlige fødder</w:t>
      </w:r>
      <w:r w:rsidR="00CF3DD8">
        <w:rPr>
          <w:rFonts w:ascii="Consolas" w:hAnsi="Consolas" w:cs="Consolas"/>
          <w:noProof/>
          <w:color w:val="000000"/>
          <w:sz w:val="20"/>
          <w:szCs w:val="19"/>
        </w:rPr>
        <w:t>"</w:t>
      </w:r>
    </w:p>
    <w:p w14:paraId="65BA16B5" w14:textId="029F8E43" w:rsidR="00180DE2" w:rsidRPr="00180DE2" w:rsidRDefault="00180DE2" w:rsidP="00180DE2">
      <w:pPr>
        <w:pStyle w:val="Listeafsnit"/>
        <w:numPr>
          <w:ilvl w:val="0"/>
          <w:numId w:val="3"/>
        </w:numPr>
      </w:pPr>
      <w:r>
        <w:t>Hvis størrelsen er under 38</w:t>
      </w:r>
      <w:r w:rsidR="001A3C5E">
        <w:tab/>
      </w:r>
      <w:r w:rsidR="0026542C">
        <w:t>-&gt;</w:t>
      </w:r>
      <w:r w:rsidR="001A3C5E">
        <w:tab/>
      </w:r>
      <w:r w:rsidR="00CF3DD8">
        <w:rPr>
          <w:rFonts w:ascii="Consolas" w:hAnsi="Consolas" w:cs="Consolas"/>
          <w:noProof/>
          <w:color w:val="000000"/>
          <w:sz w:val="20"/>
          <w:szCs w:val="19"/>
        </w:rPr>
        <w:t>"</w:t>
      </w:r>
      <w:r>
        <w:t>Små fødder</w:t>
      </w:r>
      <w:r w:rsidR="00CF3DD8">
        <w:rPr>
          <w:rFonts w:ascii="Consolas" w:hAnsi="Consolas" w:cs="Consolas"/>
          <w:noProof/>
          <w:color w:val="000000"/>
          <w:sz w:val="20"/>
          <w:szCs w:val="19"/>
        </w:rPr>
        <w:t>"</w:t>
      </w:r>
    </w:p>
    <w:p w14:paraId="7255C987" w14:textId="5668F6CF" w:rsidR="009F7C47" w:rsidRDefault="009F7C47" w:rsidP="009F7C47">
      <w:pPr>
        <w:pStyle w:val="Overskrift2"/>
        <w:numPr>
          <w:ilvl w:val="1"/>
          <w:numId w:val="1"/>
        </w:numPr>
        <w:ind w:left="567" w:hanging="567"/>
      </w:pPr>
      <w:bookmarkStart w:id="102" w:name="_Toc73095929"/>
      <w:r>
        <w:t>switch – den venter vi med lige nu</w:t>
      </w:r>
      <w:bookmarkEnd w:id="102"/>
    </w:p>
    <w:p w14:paraId="60212E43" w14:textId="77777777" w:rsidR="009F7C47" w:rsidRPr="00FB2CD2" w:rsidRDefault="009F7C47" w:rsidP="009F7C47">
      <w:r>
        <w:t xml:space="preserve">Måske har du hørt ordet </w:t>
      </w:r>
      <w:r w:rsidRPr="0084479E">
        <w:rPr>
          <w:rFonts w:ascii="Consolas" w:hAnsi="Consolas" w:cs="Consolas"/>
          <w:noProof/>
          <w:color w:val="000000"/>
          <w:sz w:val="20"/>
          <w:szCs w:val="19"/>
        </w:rPr>
        <w:t>switch</w:t>
      </w:r>
      <w:r>
        <w:t xml:space="preserve"> eller </w:t>
      </w:r>
      <w:r w:rsidRPr="0084479E">
        <w:rPr>
          <w:rFonts w:ascii="Consolas" w:hAnsi="Consolas" w:cs="Consolas"/>
          <w:noProof/>
          <w:color w:val="000000"/>
          <w:sz w:val="20"/>
          <w:szCs w:val="19"/>
        </w:rPr>
        <w:t>case</w:t>
      </w:r>
      <w:r>
        <w:t xml:space="preserve"> nævnt i forbindelse med betingelser. En </w:t>
      </w:r>
      <w:r w:rsidRPr="0084479E">
        <w:rPr>
          <w:rFonts w:ascii="Consolas" w:hAnsi="Consolas" w:cs="Consolas"/>
          <w:noProof/>
          <w:color w:val="000000"/>
          <w:sz w:val="20"/>
          <w:szCs w:val="19"/>
        </w:rPr>
        <w:t>switch</w:t>
      </w:r>
      <w:r>
        <w:t xml:space="preserve"> kan gøre bestemte typer betingelser nemme at skrive og læse, men de kan kun bruges når der sammenlignes med konstante værdier, så man kan ikke bruge komplekse betingelser som ved </w:t>
      </w:r>
      <w:r w:rsidRPr="0084479E">
        <w:rPr>
          <w:rFonts w:ascii="Consolas" w:hAnsi="Consolas" w:cs="Consolas"/>
          <w:noProof/>
          <w:color w:val="000000"/>
          <w:sz w:val="20"/>
          <w:szCs w:val="19"/>
        </w:rPr>
        <w:t>if</w:t>
      </w:r>
      <w:r>
        <w:t xml:space="preserve">-sætninger. Der er nok af nye instruktioner, og </w:t>
      </w:r>
      <w:r w:rsidRPr="001A3C5E">
        <w:rPr>
          <w:rFonts w:ascii="Consolas" w:hAnsi="Consolas" w:cs="Consolas"/>
          <w:noProof/>
          <w:color w:val="000000"/>
          <w:sz w:val="20"/>
          <w:szCs w:val="19"/>
        </w:rPr>
        <w:t>switch</w:t>
      </w:r>
      <w:r>
        <w:t xml:space="preserve"> giver os ikke noget vi ikke kan gøre med </w:t>
      </w:r>
      <w:r w:rsidRPr="0084479E">
        <w:rPr>
          <w:rFonts w:ascii="Consolas" w:hAnsi="Consolas" w:cs="Consolas"/>
          <w:noProof/>
          <w:color w:val="000000"/>
          <w:sz w:val="20"/>
          <w:szCs w:val="19"/>
        </w:rPr>
        <w:t>if</w:t>
      </w:r>
      <w:r>
        <w:t xml:space="preserve"> og </w:t>
      </w:r>
      <w:r w:rsidRPr="0084479E">
        <w:rPr>
          <w:rFonts w:ascii="Consolas" w:hAnsi="Consolas" w:cs="Consolas"/>
          <w:noProof/>
          <w:color w:val="000000"/>
          <w:sz w:val="20"/>
          <w:szCs w:val="19"/>
        </w:rPr>
        <w:t>else</w:t>
      </w:r>
      <w:r w:rsidRPr="0084479E">
        <w:rPr>
          <w:sz w:val="20"/>
        </w:rPr>
        <w:t xml:space="preserve"> </w:t>
      </w:r>
      <w:r w:rsidRPr="0084479E">
        <w:rPr>
          <w:rFonts w:ascii="Consolas" w:hAnsi="Consolas" w:cs="Consolas"/>
          <w:noProof/>
          <w:color w:val="000000"/>
          <w:sz w:val="20"/>
          <w:szCs w:val="19"/>
        </w:rPr>
        <w:t>if</w:t>
      </w:r>
      <w:r w:rsidRPr="00570D42">
        <w:t xml:space="preserve">, </w:t>
      </w:r>
      <w:r>
        <w:t>så vi venter med at introducere den.</w:t>
      </w:r>
    </w:p>
    <w:p w14:paraId="73F8A1AB" w14:textId="77777777" w:rsidR="009F7C47" w:rsidRDefault="009F7C47" w:rsidP="009F7C47">
      <w:pPr>
        <w:pStyle w:val="Overskrift2"/>
        <w:numPr>
          <w:ilvl w:val="1"/>
          <w:numId w:val="1"/>
        </w:numPr>
        <w:ind w:left="567" w:hanging="567"/>
      </w:pPr>
      <w:bookmarkStart w:id="103" w:name="_Ref11245558"/>
      <w:bookmarkStart w:id="104" w:name="_Toc73095930"/>
      <w:r>
        <w:lastRenderedPageBreak/>
        <w:t>Opgave</w:t>
      </w:r>
      <w:bookmarkEnd w:id="100"/>
      <w:bookmarkEnd w:id="101"/>
      <w:r>
        <w:t>: BMI</w:t>
      </w:r>
      <w:bookmarkEnd w:id="103"/>
      <w:bookmarkEnd w:id="104"/>
    </w:p>
    <w:p w14:paraId="245F1B74" w14:textId="77777777" w:rsidR="009F7C47" w:rsidRDefault="009F7C47" w:rsidP="009F7C47">
      <w:r>
        <w:t>Lav en metode hvor brugeren kan indtaste højde, vægt og køn. Programmet skal beregne BMI og ud fra dette svare på om man er undervægtig, normalvægtig eller overvægtig.</w:t>
      </w:r>
    </w:p>
    <w:p w14:paraId="6FACEE34" w14:textId="5CB8225B" w:rsidR="009F7C47" w:rsidRDefault="009F7C47" w:rsidP="006606F1">
      <w:pPr>
        <w:keepNext/>
      </w:pPr>
      <w:r>
        <w:t xml:space="preserve">Følg eksempelvis dette link for at finde ud af hvordan BMI beregnes og hvilke BMI-tal der svarer til de tre forskellige kategorier for de to køn: </w:t>
      </w:r>
      <w:hyperlink r:id="rId16" w:history="1">
        <w:r w:rsidR="00194466">
          <w:rPr>
            <w:rStyle w:val="Hyperlink"/>
          </w:rPr>
          <w:t xml:space="preserve">BMI – Hvordan udregner man sit BMI? – </w:t>
        </w:r>
        <w:proofErr w:type="spellStart"/>
        <w:r w:rsidR="00194466">
          <w:rPr>
            <w:rStyle w:val="Hyperlink"/>
          </w:rPr>
          <w:t>Helsam</w:t>
        </w:r>
        <w:proofErr w:type="spellEnd"/>
      </w:hyperlink>
      <w:bookmarkStart w:id="105" w:name="_GoBack"/>
      <w:bookmarkEnd w:id="105"/>
    </w:p>
    <w:p w14:paraId="583B4284" w14:textId="77777777" w:rsidR="009F7C47" w:rsidRPr="003D0C32" w:rsidRDefault="009F7C47" w:rsidP="0026542C">
      <w:pPr>
        <w:pStyle w:val="Kode"/>
        <w:pBdr>
          <w:top w:val="single" w:sz="12" w:space="1" w:color="7D3F0F"/>
          <w:left w:val="single" w:sz="12" w:space="4" w:color="7D3F0F"/>
          <w:bottom w:val="single" w:sz="12" w:space="1" w:color="7D3F0F"/>
          <w:right w:val="single" w:sz="12" w:space="0" w:color="7D3F0F"/>
        </w:pBdr>
      </w:pPr>
      <w:r w:rsidRPr="003D0C32">
        <w:t>Indtast din højde i meter: 1,78</w:t>
      </w:r>
    </w:p>
    <w:p w14:paraId="7473A515" w14:textId="77777777" w:rsidR="009F7C47" w:rsidRPr="003D0C32" w:rsidRDefault="009F7C47" w:rsidP="0026542C">
      <w:pPr>
        <w:pStyle w:val="Kode"/>
        <w:pBdr>
          <w:top w:val="single" w:sz="12" w:space="1" w:color="7D3F0F"/>
          <w:left w:val="single" w:sz="12" w:space="4" w:color="7D3F0F"/>
          <w:bottom w:val="single" w:sz="12" w:space="1" w:color="7D3F0F"/>
          <w:right w:val="single" w:sz="12" w:space="0" w:color="7D3F0F"/>
        </w:pBdr>
      </w:pPr>
      <w:r w:rsidRPr="003D0C32">
        <w:t>Indtast din vægt i kilo: 74</w:t>
      </w:r>
    </w:p>
    <w:p w14:paraId="1390FC62" w14:textId="77777777" w:rsidR="009F7C47" w:rsidRPr="003D0C32" w:rsidRDefault="009F7C47" w:rsidP="0026542C">
      <w:pPr>
        <w:pStyle w:val="Kode"/>
        <w:pBdr>
          <w:top w:val="single" w:sz="12" w:space="1" w:color="7D3F0F"/>
          <w:left w:val="single" w:sz="12" w:space="4" w:color="7D3F0F"/>
          <w:bottom w:val="single" w:sz="12" w:space="1" w:color="7D3F0F"/>
          <w:right w:val="single" w:sz="12" w:space="0" w:color="7D3F0F"/>
        </w:pBdr>
      </w:pPr>
      <w:r w:rsidRPr="003D0C32">
        <w:t>Indtast køn M/K: M</w:t>
      </w:r>
    </w:p>
    <w:p w14:paraId="3C2F08DA" w14:textId="77777777" w:rsidR="009F7C47" w:rsidRPr="003D0C32" w:rsidRDefault="009F7C47" w:rsidP="0026542C">
      <w:pPr>
        <w:pStyle w:val="Kode"/>
        <w:pBdr>
          <w:top w:val="single" w:sz="12" w:space="1" w:color="7D3F0F"/>
          <w:left w:val="single" w:sz="12" w:space="4" w:color="7D3F0F"/>
          <w:bottom w:val="single" w:sz="12" w:space="1" w:color="7D3F0F"/>
          <w:right w:val="single" w:sz="12" w:space="0" w:color="7D3F0F"/>
        </w:pBdr>
      </w:pPr>
      <w:r w:rsidRPr="003D0C32">
        <w:t>BMI: 23,355636914530993561419012751</w:t>
      </w:r>
    </w:p>
    <w:p w14:paraId="73737772" w14:textId="77777777" w:rsidR="009F7C47" w:rsidRPr="003D0C32" w:rsidRDefault="009F7C47" w:rsidP="0026542C">
      <w:pPr>
        <w:pStyle w:val="Kode"/>
        <w:pBdr>
          <w:top w:val="single" w:sz="12" w:space="1" w:color="7D3F0F"/>
          <w:left w:val="single" w:sz="12" w:space="4" w:color="7D3F0F"/>
          <w:bottom w:val="single" w:sz="12" w:space="1" w:color="7D3F0F"/>
          <w:right w:val="single" w:sz="12" w:space="0" w:color="7D3F0F"/>
        </w:pBdr>
      </w:pPr>
      <w:r w:rsidRPr="003D0C32">
        <w:t>Normalvægtig mand</w:t>
      </w:r>
    </w:p>
    <w:p w14:paraId="2FBA51F7" w14:textId="77777777" w:rsidR="009F7C47" w:rsidRDefault="009F7C47" w:rsidP="009F7C47">
      <w:pPr>
        <w:pStyle w:val="Overskrift1"/>
        <w:numPr>
          <w:ilvl w:val="0"/>
          <w:numId w:val="1"/>
        </w:numPr>
        <w:ind w:left="454" w:hanging="454"/>
      </w:pPr>
      <w:bookmarkStart w:id="106" w:name="_Toc529291070"/>
      <w:bookmarkStart w:id="107" w:name="_Toc529291119"/>
      <w:bookmarkStart w:id="108" w:name="_Toc73095931"/>
      <w:r>
        <w:t>Løkkestrukturer</w:t>
      </w:r>
      <w:bookmarkEnd w:id="106"/>
      <w:bookmarkEnd w:id="107"/>
      <w:bookmarkEnd w:id="108"/>
    </w:p>
    <w:p w14:paraId="19E74CD2" w14:textId="77777777" w:rsidR="009F7C47" w:rsidRPr="003B7BDC" w:rsidRDefault="009F7C47" w:rsidP="009F7C47">
      <w:r>
        <w:t>Man har ofte behov for at få sit program til at gøre noget gentagne gange. Til dette formål kan man lave løkker der udfører samme stykke kode så længe en betingelse er opfyldt.</w:t>
      </w:r>
    </w:p>
    <w:p w14:paraId="597AD0D4" w14:textId="77777777" w:rsidR="009F7C47" w:rsidRDefault="009F7C47" w:rsidP="009F7C47">
      <w:pPr>
        <w:pStyle w:val="Overskrift2"/>
        <w:numPr>
          <w:ilvl w:val="1"/>
          <w:numId w:val="1"/>
        </w:numPr>
        <w:ind w:left="567" w:hanging="567"/>
      </w:pPr>
      <w:bookmarkStart w:id="109" w:name="_Ref25326931"/>
      <w:bookmarkStart w:id="110" w:name="_Toc73095932"/>
      <w:bookmarkStart w:id="111" w:name="_Toc529291071"/>
      <w:bookmarkStart w:id="112" w:name="_Toc529291120"/>
      <w:r>
        <w:rPr>
          <w:noProof/>
        </w:rPr>
        <w:t>while løkker</w:t>
      </w:r>
      <w:bookmarkEnd w:id="109"/>
      <w:bookmarkEnd w:id="110"/>
    </w:p>
    <w:bookmarkEnd w:id="111"/>
    <w:bookmarkEnd w:id="112"/>
    <w:p w14:paraId="57AA4C3A" w14:textId="77777777" w:rsidR="009F7C47" w:rsidRDefault="009F7C47" w:rsidP="009F7C47">
      <w:r w:rsidRPr="00036831">
        <w:rPr>
          <w:rFonts w:ascii="Courier New" w:hAnsi="Courier New"/>
          <w:noProof/>
        </w:rPr>
        <w:t>while</w:t>
      </w:r>
      <w:r>
        <w:t>-løkker er den mest generelle løkkestruktur i næsten alle programmeringssprog, også i C#. I princippet er denne struktur den eneste man har brug for, for at kunne løse alle problemer med gentagne hændelser. De andre løkkestrukturer nedenfor er taget med i sproget for at gøre det nemmer at lave løkker der opfører sig på en speciel måde.</w:t>
      </w:r>
    </w:p>
    <w:p w14:paraId="3B3B2689" w14:textId="77777777" w:rsidR="009F7C47" w:rsidRDefault="009F7C47" w:rsidP="009F7C47">
      <w:r>
        <w:t xml:space="preserve">Syntaksen for </w:t>
      </w:r>
      <w:r w:rsidRPr="00ED7ED8">
        <w:rPr>
          <w:rFonts w:ascii="Consolas" w:hAnsi="Consolas" w:cs="Consolas"/>
          <w:noProof/>
          <w:color w:val="000000"/>
          <w:sz w:val="19"/>
          <w:szCs w:val="19"/>
        </w:rPr>
        <w:t>while</w:t>
      </w:r>
      <w:r>
        <w:t xml:space="preserve"> ligner meget syntaksen for den </w:t>
      </w:r>
      <w:r w:rsidRPr="00285C24">
        <w:rPr>
          <w:i/>
        </w:rPr>
        <w:t>simple</w:t>
      </w:r>
      <w:r>
        <w:t xml:space="preserve"> </w:t>
      </w:r>
      <w:r w:rsidRPr="00C45375">
        <w:rPr>
          <w:rFonts w:ascii="Consolas" w:hAnsi="Consolas" w:cs="Consolas"/>
          <w:noProof/>
          <w:color w:val="000000"/>
        </w:rPr>
        <w:t>if</w:t>
      </w:r>
      <w:r>
        <w:t xml:space="preserve">-sætning (dvs. uden </w:t>
      </w:r>
      <w:r w:rsidRPr="00ED7ED8">
        <w:rPr>
          <w:rStyle w:val="KodeTegn"/>
        </w:rPr>
        <w:t>else</w:t>
      </w:r>
      <w:r>
        <w:t xml:space="preserve"> og </w:t>
      </w:r>
      <w:r w:rsidRPr="0084479E">
        <w:rPr>
          <w:rFonts w:ascii="Consolas" w:hAnsi="Consolas" w:cs="Consolas"/>
          <w:noProof/>
          <w:color w:val="000000"/>
          <w:sz w:val="20"/>
          <w:szCs w:val="19"/>
        </w:rPr>
        <w:t>else</w:t>
      </w:r>
      <w:r w:rsidRPr="0084479E">
        <w:rPr>
          <w:sz w:val="20"/>
          <w:szCs w:val="19"/>
        </w:rPr>
        <w:t xml:space="preserve"> </w:t>
      </w:r>
      <w:r w:rsidRPr="0084479E">
        <w:rPr>
          <w:rFonts w:ascii="Consolas" w:hAnsi="Consolas" w:cs="Consolas"/>
          <w:noProof/>
          <w:color w:val="000000"/>
          <w:sz w:val="20"/>
          <w:szCs w:val="19"/>
        </w:rPr>
        <w:t>if</w:t>
      </w:r>
      <w:r>
        <w:t>):</w:t>
      </w:r>
    </w:p>
    <w:p w14:paraId="67422AF6" w14:textId="2566B4A1"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while</w:t>
      </w:r>
      <w:r>
        <w:rPr>
          <w:rFonts w:ascii="Consolas" w:hAnsi="Consolas" w:cs="Consolas"/>
          <w:noProof/>
          <w:color w:val="000000"/>
          <w:sz w:val="19"/>
          <w:szCs w:val="19"/>
        </w:rPr>
        <w:t xml:space="preserve"> (&lt;betingelse&gt;) {&lt;kode</w:t>
      </w:r>
      <w:r w:rsidR="00CF3DD8" w:rsidRPr="00CF3DD8">
        <w:t xml:space="preserve"> </w:t>
      </w:r>
      <w:r w:rsidR="00CF3DD8" w:rsidRPr="00CF3DD8">
        <w:rPr>
          <w:rFonts w:ascii="Consolas" w:hAnsi="Consolas" w:cs="Consolas"/>
          <w:noProof/>
          <w:color w:val="000000"/>
          <w:sz w:val="19"/>
          <w:szCs w:val="19"/>
        </w:rPr>
        <w:t>(</w:t>
      </w:r>
      <w:r>
        <w:rPr>
          <w:rFonts w:ascii="Consolas" w:hAnsi="Consolas" w:cs="Consolas"/>
          <w:noProof/>
          <w:color w:val="000000"/>
          <w:sz w:val="19"/>
          <w:szCs w:val="19"/>
        </w:rPr>
        <w:t>krop)&gt;}</w:t>
      </w:r>
    </w:p>
    <w:p w14:paraId="70770D5C" w14:textId="77777777" w:rsidR="009F7C47" w:rsidRDefault="009F7C47" w:rsidP="009F7C47">
      <w:pPr>
        <w:keepNext/>
        <w:spacing w:before="120"/>
      </w:pPr>
      <w:r>
        <w:t xml:space="preserve">Forskellen på </w:t>
      </w:r>
      <w:r w:rsidRPr="00031D30">
        <w:rPr>
          <w:rFonts w:ascii="Consolas" w:hAnsi="Consolas" w:cs="Consolas"/>
          <w:noProof/>
          <w:color w:val="000000"/>
        </w:rPr>
        <w:t>while</w:t>
      </w:r>
      <w:r>
        <w:t xml:space="preserve"> og </w:t>
      </w:r>
      <w:r w:rsidRPr="00031D30">
        <w:rPr>
          <w:rFonts w:ascii="Consolas" w:hAnsi="Consolas" w:cs="Consolas"/>
          <w:noProof/>
          <w:color w:val="000000"/>
        </w:rPr>
        <w:t>if</w:t>
      </w:r>
      <w:r>
        <w:t xml:space="preserve"> er: </w:t>
      </w:r>
      <w:r w:rsidRPr="00DD2BA1">
        <w:rPr>
          <w:rFonts w:ascii="Consolas" w:hAnsi="Consolas" w:cs="Consolas"/>
          <w:noProof/>
          <w:color w:val="000000"/>
        </w:rPr>
        <w:t>while</w:t>
      </w:r>
      <w:r>
        <w:t xml:space="preserve"> udfører kodelinjerne igen og igen så længe betingelsen er opfyldt, </w:t>
      </w:r>
      <w:r w:rsidRPr="00007500">
        <w:rPr>
          <w:rFonts w:ascii="Consolas" w:hAnsi="Consolas" w:cs="Consolas"/>
          <w:noProof/>
          <w:color w:val="000000"/>
          <w:sz w:val="20"/>
          <w:szCs w:val="19"/>
        </w:rPr>
        <w:t>if</w:t>
      </w:r>
      <w:r>
        <w:t xml:space="preserve"> udfører kun kodelinjerne én gang.</w:t>
      </w:r>
    </w:p>
    <w:p w14:paraId="22487524" w14:textId="77777777" w:rsidR="009F7C47" w:rsidRDefault="009F7C47" w:rsidP="009F7C47">
      <w:pPr>
        <w:keepNext/>
      </w:pPr>
      <w:r>
        <w:t>Eksempel: Vi vil gerne tælle hvor mange gange man kan trækket et tal fra et andet. Man kan f.eks. trække 3 fra 12 fire gange. Hvis man skulle lave et program der kunne gøre dette generelt, kunne det laves med en løkke som vist nedenfor:</w:t>
      </w:r>
    </w:p>
    <w:p w14:paraId="50C29D26"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bookmarkStart w:id="113" w:name="_Toc529291072"/>
      <w:bookmarkStart w:id="114" w:name="_Toc529291121"/>
      <w:r w:rsidRPr="00194466">
        <w:rPr>
          <w:rFonts w:ascii="Consolas" w:hAnsi="Consolas" w:cs="Consolas"/>
          <w:noProof/>
          <w:color w:val="0000FF"/>
          <w:sz w:val="19"/>
          <w:szCs w:val="19"/>
          <w:lang w:val="en-US"/>
        </w:rPr>
        <w:t>int</w:t>
      </w:r>
      <w:r w:rsidRPr="00194466">
        <w:rPr>
          <w:rFonts w:ascii="Consolas" w:hAnsi="Consolas" w:cs="Consolas"/>
          <w:noProof/>
          <w:color w:val="000000"/>
          <w:sz w:val="19"/>
          <w:szCs w:val="19"/>
          <w:lang w:val="en-US"/>
        </w:rPr>
        <w:t xml:space="preserve"> tal = 12; </w:t>
      </w:r>
      <w:r w:rsidRPr="00194466">
        <w:rPr>
          <w:rFonts w:ascii="Consolas" w:hAnsi="Consolas" w:cs="Consolas"/>
          <w:noProof/>
          <w:color w:val="008000"/>
          <w:sz w:val="19"/>
          <w:szCs w:val="19"/>
          <w:lang w:val="en-US"/>
        </w:rPr>
        <w:t>// hardcoded for simplicity</w:t>
      </w:r>
    </w:p>
    <w:p w14:paraId="5513A80D"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Pr>
          <w:noProof/>
        </w:rPr>
        <mc:AlternateContent>
          <mc:Choice Requires="wps">
            <w:drawing>
              <wp:anchor distT="45720" distB="45720" distL="114300" distR="114300" simplePos="0" relativeHeight="251671552" behindDoc="0" locked="0" layoutInCell="1" allowOverlap="1" wp14:anchorId="1A4E7502" wp14:editId="4EEB9EA6">
                <wp:simplePos x="0" y="0"/>
                <wp:positionH relativeFrom="column">
                  <wp:posOffset>4153606</wp:posOffset>
                </wp:positionH>
                <wp:positionV relativeFrom="paragraph">
                  <wp:posOffset>5751</wp:posOffset>
                </wp:positionV>
                <wp:extent cx="905773" cy="267335"/>
                <wp:effectExtent l="0" t="0" r="8890" b="0"/>
                <wp:wrapNone/>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773" cy="267335"/>
                        </a:xfrm>
                        <a:prstGeom prst="rect">
                          <a:avLst/>
                        </a:prstGeom>
                        <a:solidFill>
                          <a:srgbClr val="FFFFFF"/>
                        </a:solidFill>
                        <a:ln w="9525">
                          <a:noFill/>
                          <a:miter lim="800000"/>
                          <a:headEnd/>
                          <a:tailEnd/>
                        </a:ln>
                      </wps:spPr>
                      <wps:txbx>
                        <w:txbxContent>
                          <w:p w14:paraId="4865CF96" w14:textId="77777777" w:rsidR="001405E5" w:rsidRPr="00007500" w:rsidRDefault="001405E5" w:rsidP="009F7C47">
                            <w:pPr>
                              <w:rPr>
                                <w:color w:val="C00000"/>
                              </w:rPr>
                            </w:pPr>
                            <w:r w:rsidRPr="00007500">
                              <w:rPr>
                                <w:color w:val="C00000"/>
                              </w:rPr>
                              <w:t>Betingelse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4E7502" id="_x0000_t202" coordsize="21600,21600" o:spt="202" path="m,l,21600r21600,l21600,xe">
                <v:stroke joinstyle="miter"/>
                <v:path gradientshapeok="t" o:connecttype="rect"/>
              </v:shapetype>
              <v:shape id="Tekstfelt 2" o:spid="_x0000_s1026" type="#_x0000_t202" style="position:absolute;left:0;text-align:left;margin-left:327.05pt;margin-top:.45pt;width:71.3pt;height:21.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" stroked="f">
                <v:textbox>
                  <w:txbxContent>
                    <w:p w14:paraId="4865CF96" w14:textId="77777777" w:rsidR="001405E5" w:rsidRPr="00007500" w:rsidRDefault="001405E5" w:rsidP="009F7C47">
                      <w:pPr>
                        <w:rPr>
                          <w:color w:val="C00000"/>
                        </w:rPr>
                      </w:pPr>
                      <w:r w:rsidRPr="00007500">
                        <w:rPr>
                          <w:color w:val="C00000"/>
                        </w:rPr>
                        <w:t>Betingelse</w:t>
                      </w:r>
                    </w:p>
                  </w:txbxContent>
                </v:textbox>
              </v:shape>
            </w:pict>
          </mc:Fallback>
        </mc:AlternateContent>
      </w:r>
      <w:r w:rsidRPr="00194466">
        <w:rPr>
          <w:rFonts w:ascii="Consolas" w:hAnsi="Consolas" w:cs="Consolas"/>
          <w:noProof/>
          <w:color w:val="0000FF"/>
          <w:sz w:val="19"/>
          <w:szCs w:val="19"/>
          <w:lang w:val="en-US"/>
        </w:rPr>
        <w:t>int</w:t>
      </w:r>
      <w:r w:rsidRPr="00194466">
        <w:rPr>
          <w:rFonts w:ascii="Consolas" w:hAnsi="Consolas" w:cs="Consolas"/>
          <w:noProof/>
          <w:color w:val="000000"/>
          <w:sz w:val="19"/>
          <w:szCs w:val="19"/>
          <w:lang w:val="en-US"/>
        </w:rPr>
        <w:t xml:space="preserve"> div = 3;  </w:t>
      </w:r>
      <w:r w:rsidRPr="00194466">
        <w:rPr>
          <w:rFonts w:ascii="Consolas" w:hAnsi="Consolas" w:cs="Consolas"/>
          <w:noProof/>
          <w:color w:val="008000"/>
          <w:sz w:val="19"/>
          <w:szCs w:val="19"/>
          <w:lang w:val="en-US"/>
        </w:rPr>
        <w:t>// hardcoded for simplicity</w:t>
      </w:r>
    </w:p>
    <w:p w14:paraId="6E22CE1E"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Pr>
          <w:rFonts w:ascii="Consolas" w:hAnsi="Consolas" w:cs="Consolas"/>
          <w:noProof/>
          <w:color w:val="0000FF"/>
          <w:sz w:val="19"/>
          <w:szCs w:val="19"/>
        </w:rPr>
        <mc:AlternateContent>
          <mc:Choice Requires="wps">
            <w:drawing>
              <wp:anchor distT="0" distB="0" distL="114300" distR="114300" simplePos="0" relativeHeight="251672576" behindDoc="0" locked="0" layoutInCell="1" allowOverlap="1" wp14:anchorId="403226BD" wp14:editId="5F04F1BB">
                <wp:simplePos x="0" y="0"/>
                <wp:positionH relativeFrom="column">
                  <wp:posOffset>1885087</wp:posOffset>
                </wp:positionH>
                <wp:positionV relativeFrom="paragraph">
                  <wp:posOffset>63163</wp:posOffset>
                </wp:positionV>
                <wp:extent cx="2406770" cy="371113"/>
                <wp:effectExtent l="38100" t="0" r="0" b="10160"/>
                <wp:wrapNone/>
                <wp:docPr id="19" name="Kombinationstegning: figur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6770" cy="371113"/>
                        </a:xfrm>
                        <a:custGeom>
                          <a:avLst/>
                          <a:gdLst>
                            <a:gd name="connsiteX0" fmla="*/ 2406770 w 2406770"/>
                            <a:gd name="connsiteY0" fmla="*/ 85655 h 371113"/>
                            <a:gd name="connsiteX1" fmla="*/ 1733910 w 2406770"/>
                            <a:gd name="connsiteY1" fmla="*/ 370326 h 371113"/>
                            <a:gd name="connsiteX2" fmla="*/ 526212 w 2406770"/>
                            <a:gd name="connsiteY2" fmla="*/ 8017 h 371113"/>
                            <a:gd name="connsiteX3" fmla="*/ 0 w 2406770"/>
                            <a:gd name="connsiteY3" fmla="*/ 154666 h 371113"/>
                          </a:gdLst>
                          <a:ahLst/>
                          <a:cxnLst>
                            <a:cxn ang="0">
                              <a:pos x="connsiteX0" y="connsiteY0"/>
                            </a:cxn>
                            <a:cxn ang="0">
                              <a:pos x="connsiteX1" y="connsiteY1"/>
                            </a:cxn>
                            <a:cxn ang="0">
                              <a:pos x="connsiteX2" y="connsiteY2"/>
                            </a:cxn>
                            <a:cxn ang="0">
                              <a:pos x="connsiteX3" y="connsiteY3"/>
                            </a:cxn>
                          </a:cxnLst>
                          <a:rect l="l" t="t" r="r" b="b"/>
                          <a:pathLst>
                            <a:path w="2406770" h="371113">
                              <a:moveTo>
                                <a:pt x="2406770" y="85655"/>
                              </a:moveTo>
                              <a:cubicBezTo>
                                <a:pt x="2227053" y="234460"/>
                                <a:pt x="2047336" y="383266"/>
                                <a:pt x="1733910" y="370326"/>
                              </a:cubicBezTo>
                              <a:cubicBezTo>
                                <a:pt x="1420484" y="357386"/>
                                <a:pt x="815197" y="43960"/>
                                <a:pt x="526212" y="8017"/>
                              </a:cubicBezTo>
                              <a:cubicBezTo>
                                <a:pt x="237227" y="-27926"/>
                                <a:pt x="118613" y="63370"/>
                                <a:pt x="0" y="154666"/>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6C33C" id="Kombinationstegning: figur 19" o:spid="_x0000_s1026" style="position:absolute;margin-left:148.45pt;margin-top:4.95pt;width:189.5pt;height:2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406770,371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" path="m2406770,85655c2227053,234460,2047336,383266,1733910,370326,1420484,357386,815197,43960,526212,8017,237227,-27926,118613,63370,,154666e" fillcolor="#4472c4 [3204]" strokecolor="#8b0000">
                <v:fill opacity="0"/>
                <v:stroke endarrow="block" joinstyle="miter"/>
                <v:path arrowok="t" o:connecttype="custom" o:connectlocs="2406770,85655;1733910,370326;526212,8017;0,154666" o:connectangles="0,0,0,0"/>
              </v:shape>
            </w:pict>
          </mc:Fallback>
        </mc:AlternateContent>
      </w:r>
      <w:r w:rsidRPr="00194466">
        <w:rPr>
          <w:rFonts w:ascii="Consolas" w:hAnsi="Consolas" w:cs="Consolas"/>
          <w:noProof/>
          <w:color w:val="0000FF"/>
          <w:sz w:val="19"/>
          <w:szCs w:val="19"/>
          <w:lang w:val="en-US"/>
        </w:rPr>
        <w:t>int</w:t>
      </w:r>
      <w:r w:rsidRPr="00194466">
        <w:rPr>
          <w:rFonts w:ascii="Consolas" w:hAnsi="Consolas" w:cs="Consolas"/>
          <w:noProof/>
          <w:color w:val="000000"/>
          <w:sz w:val="19"/>
          <w:szCs w:val="19"/>
          <w:lang w:val="en-US"/>
        </w:rPr>
        <w:t xml:space="preserve"> rest = tal;</w:t>
      </w:r>
    </w:p>
    <w:p w14:paraId="484A351B"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int</w:t>
      </w:r>
      <w:r w:rsidRPr="00194466">
        <w:rPr>
          <w:rFonts w:ascii="Consolas" w:hAnsi="Consolas" w:cs="Consolas"/>
          <w:noProof/>
          <w:color w:val="000000"/>
          <w:sz w:val="19"/>
          <w:szCs w:val="19"/>
          <w:lang w:val="en-US"/>
        </w:rPr>
        <w:t xml:space="preserve"> count = 0;</w:t>
      </w:r>
    </w:p>
    <w:p w14:paraId="61E42F56"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while</w:t>
      </w:r>
      <w:r w:rsidRPr="00194466">
        <w:rPr>
          <w:rFonts w:ascii="Consolas" w:hAnsi="Consolas" w:cs="Consolas"/>
          <w:noProof/>
          <w:color w:val="000000"/>
          <w:sz w:val="19"/>
          <w:szCs w:val="19"/>
          <w:lang w:val="en-US"/>
        </w:rPr>
        <w:t xml:space="preserve"> (rest &gt;= div)</w:t>
      </w:r>
    </w:p>
    <w:p w14:paraId="09F8F0FA"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w:t>
      </w:r>
    </w:p>
    <w:p w14:paraId="2E416E87"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Pr>
          <w:noProof/>
        </w:rPr>
        <mc:AlternateContent>
          <mc:Choice Requires="wps">
            <w:drawing>
              <wp:anchor distT="45720" distB="45720" distL="114300" distR="114300" simplePos="0" relativeHeight="251674624" behindDoc="0" locked="0" layoutInCell="1" allowOverlap="1" wp14:anchorId="5BBA814D" wp14:editId="1CFF562B">
                <wp:simplePos x="0" y="0"/>
                <wp:positionH relativeFrom="column">
                  <wp:posOffset>3800152</wp:posOffset>
                </wp:positionH>
                <wp:positionV relativeFrom="paragraph">
                  <wp:posOffset>6362</wp:posOffset>
                </wp:positionV>
                <wp:extent cx="517584" cy="267335"/>
                <wp:effectExtent l="0" t="0" r="0"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84" cy="267335"/>
                        </a:xfrm>
                        <a:prstGeom prst="rect">
                          <a:avLst/>
                        </a:prstGeom>
                        <a:solidFill>
                          <a:srgbClr val="FFFFFF"/>
                        </a:solidFill>
                        <a:ln w="9525">
                          <a:noFill/>
                          <a:miter lim="800000"/>
                          <a:headEnd/>
                          <a:tailEnd/>
                        </a:ln>
                      </wps:spPr>
                      <wps:txbx>
                        <w:txbxContent>
                          <w:p w14:paraId="27914068" w14:textId="77777777" w:rsidR="001405E5" w:rsidRPr="00007500" w:rsidRDefault="001405E5" w:rsidP="009F7C47">
                            <w:pPr>
                              <w:rPr>
                                <w:color w:val="C00000"/>
                              </w:rPr>
                            </w:pPr>
                            <w:r>
                              <w:rPr>
                                <w:color w:val="C00000"/>
                              </w:rPr>
                              <w:t>Krop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A814D" id="_x0000_s1027" type="#_x0000_t202" style="position:absolute;left:0;text-align:left;margin-left:299.2pt;margin-top:.5pt;width:40.75pt;height:21.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" stroked="f">
                <v:textbox>
                  <w:txbxContent>
                    <w:p w14:paraId="27914068" w14:textId="77777777" w:rsidR="001405E5" w:rsidRPr="00007500" w:rsidRDefault="001405E5" w:rsidP="009F7C47">
                      <w:pPr>
                        <w:rPr>
                          <w:color w:val="C00000"/>
                        </w:rPr>
                      </w:pPr>
                      <w:r>
                        <w:rPr>
                          <w:color w:val="C00000"/>
                        </w:rPr>
                        <w:t>Krop</w:t>
                      </w:r>
                    </w:p>
                  </w:txbxContent>
                </v:textbox>
              </v:shape>
            </w:pict>
          </mc:Fallback>
        </mc:AlternateContent>
      </w:r>
      <w:r w:rsidRPr="004E5322">
        <w:rPr>
          <w:rFonts w:ascii="Consolas" w:hAnsi="Consolas" w:cs="Consolas"/>
          <w:noProof/>
          <w:color w:val="FF0000"/>
          <w:sz w:val="19"/>
          <w:szCs w:val="19"/>
        </w:rPr>
        <mc:AlternateContent>
          <mc:Choice Requires="wps">
            <w:drawing>
              <wp:anchor distT="0" distB="0" distL="114300" distR="114300" simplePos="0" relativeHeight="251673600" behindDoc="0" locked="0" layoutInCell="1" allowOverlap="1" wp14:anchorId="0A997861" wp14:editId="3CABE307">
                <wp:simplePos x="0" y="0"/>
                <wp:positionH relativeFrom="column">
                  <wp:posOffset>3601744</wp:posOffset>
                </wp:positionH>
                <wp:positionV relativeFrom="paragraph">
                  <wp:posOffset>6362</wp:posOffset>
                </wp:positionV>
                <wp:extent cx="45719" cy="293298"/>
                <wp:effectExtent l="0" t="0" r="31115" b="12065"/>
                <wp:wrapNone/>
                <wp:docPr id="22" name="Højre klammeparentes 22"/>
                <wp:cNvGraphicFramePr/>
                <a:graphic xmlns:a="http://schemas.openxmlformats.org/drawingml/2006/main">
                  <a:graphicData uri="http://schemas.microsoft.com/office/word/2010/wordprocessingShape">
                    <wps:wsp>
                      <wps:cNvSpPr/>
                      <wps:spPr>
                        <a:xfrm>
                          <a:off x="0" y="0"/>
                          <a:ext cx="45719" cy="293298"/>
                        </a:xfrm>
                        <a:prstGeom prst="rightBrace">
                          <a:avLst/>
                        </a:prstGeom>
                        <a:noFill/>
                        <a:ln>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2DD93" id="Højre klammeparentes 22" o:spid="_x0000_s1026" type="#_x0000_t88" style="position:absolute;margin-left:283.6pt;margin-top:.5pt;width:3.6pt;height:23.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" adj="281" strokecolor="#c00000" strokeweight=".5pt">
                <v:stroke joinstyle="miter"/>
              </v:shape>
            </w:pict>
          </mc:Fallback>
        </mc:AlternateContent>
      </w:r>
      <w:r w:rsidRPr="00194466">
        <w:rPr>
          <w:rFonts w:ascii="Consolas" w:hAnsi="Consolas" w:cs="Consolas"/>
          <w:noProof/>
          <w:color w:val="000000"/>
          <w:sz w:val="19"/>
          <w:szCs w:val="19"/>
          <w:lang w:val="en-US"/>
        </w:rPr>
        <w:t xml:space="preserve">    rest = rest - div;</w:t>
      </w:r>
    </w:p>
    <w:p w14:paraId="1F3A045E"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count++;  </w:t>
      </w:r>
      <w:r w:rsidRPr="00194466">
        <w:rPr>
          <w:rFonts w:ascii="Consolas" w:hAnsi="Consolas" w:cs="Consolas"/>
          <w:noProof/>
          <w:color w:val="008000"/>
          <w:sz w:val="19"/>
          <w:szCs w:val="19"/>
          <w:lang w:val="en-US"/>
        </w:rPr>
        <w:t>// same as count = count +1;</w:t>
      </w:r>
    </w:p>
    <w:p w14:paraId="0FC63D07"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431FF5D5" w14:textId="6DDE7435" w:rsidR="009F7C47" w:rsidRDefault="009F7C47" w:rsidP="009F7C47">
      <w:r>
        <w:t>Variablen rest holder øje med hvor meget der er tilbage.</w:t>
      </w:r>
    </w:p>
    <w:p w14:paraId="0A1D04FA" w14:textId="49BBBD74" w:rsidR="00CF3DD8" w:rsidRDefault="00CF3DD8" w:rsidP="009F7C47">
      <w:r>
        <w:t xml:space="preserve">Instruktionen </w:t>
      </w:r>
      <w:r w:rsidRPr="00FF674F">
        <w:rPr>
          <w:rFonts w:ascii="Consolas" w:hAnsi="Consolas" w:cs="Consolas"/>
          <w:b/>
          <w:noProof/>
          <w:color w:val="000000"/>
          <w:sz w:val="20"/>
          <w:szCs w:val="19"/>
        </w:rPr>
        <w:t>count</w:t>
      </w:r>
      <w:r w:rsidRPr="00FF674F">
        <w:rPr>
          <w:b/>
        </w:rPr>
        <w:t>++</w:t>
      </w:r>
      <w:r>
        <w:t xml:space="preserve"> betyder at variablen </w:t>
      </w:r>
      <w:r w:rsidRPr="00CF3DD8">
        <w:rPr>
          <w:rFonts w:ascii="Consolas" w:hAnsi="Consolas" w:cs="Consolas"/>
          <w:noProof/>
          <w:color w:val="000000"/>
          <w:sz w:val="20"/>
          <w:szCs w:val="19"/>
        </w:rPr>
        <w:t>count</w:t>
      </w:r>
      <w:r>
        <w:t xml:space="preserve"> gøres én større, vi siger at den tælles én op. Variablen </w:t>
      </w:r>
      <w:r w:rsidRPr="00CF3DD8">
        <w:rPr>
          <w:rFonts w:ascii="Consolas" w:hAnsi="Consolas" w:cs="Consolas"/>
          <w:noProof/>
          <w:color w:val="000000"/>
          <w:sz w:val="20"/>
          <w:szCs w:val="19"/>
        </w:rPr>
        <w:t>count</w:t>
      </w:r>
      <w:r>
        <w:t xml:space="preserve"> tælles altså op hver gang vi har trukket div fra rest. Det vil altså sige den tæller hvor mange gange vi har trukket div fra rest.</w:t>
      </w:r>
    </w:p>
    <w:p w14:paraId="3C26C060" w14:textId="77777777" w:rsidR="009F7C47" w:rsidRDefault="009F7C47" w:rsidP="009F7C47">
      <w:r>
        <w:lastRenderedPageBreak/>
        <w:t xml:space="preserve">Betingelsen </w:t>
      </w:r>
      <w:r w:rsidRPr="00285C24">
        <w:rPr>
          <w:rFonts w:ascii="Consolas" w:hAnsi="Consolas" w:cs="Consolas"/>
          <w:noProof/>
          <w:color w:val="000000"/>
        </w:rPr>
        <w:t>(</w:t>
      </w:r>
      <w:r w:rsidRPr="00BC0810">
        <w:rPr>
          <w:rFonts w:ascii="Consolas" w:hAnsi="Consolas" w:cs="Consolas"/>
          <w:noProof/>
          <w:color w:val="000000"/>
          <w:sz w:val="20"/>
          <w:szCs w:val="19"/>
        </w:rPr>
        <w:t>rest</w:t>
      </w:r>
      <w:r w:rsidRPr="00180DE2">
        <w:t xml:space="preserve"> </w:t>
      </w:r>
      <w:r w:rsidRPr="00BC0810">
        <w:rPr>
          <w:rFonts w:ascii="Consolas" w:hAnsi="Consolas" w:cs="Consolas"/>
          <w:noProof/>
          <w:color w:val="000000"/>
          <w:sz w:val="20"/>
          <w:szCs w:val="19"/>
        </w:rPr>
        <w:t>&gt;=</w:t>
      </w:r>
      <w:r w:rsidRPr="00180DE2">
        <w:t xml:space="preserve"> </w:t>
      </w:r>
      <w:r w:rsidRPr="00BC0810">
        <w:rPr>
          <w:rFonts w:ascii="Consolas" w:hAnsi="Consolas" w:cs="Consolas"/>
          <w:noProof/>
          <w:color w:val="000000"/>
          <w:sz w:val="20"/>
          <w:szCs w:val="19"/>
        </w:rPr>
        <w:t>div</w:t>
      </w:r>
      <w:r w:rsidRPr="00285C24">
        <w:rPr>
          <w:rFonts w:ascii="Consolas" w:hAnsi="Consolas" w:cs="Consolas"/>
          <w:noProof/>
          <w:color w:val="000000"/>
        </w:rPr>
        <w:t>)</w:t>
      </w:r>
      <w:r>
        <w:t xml:space="preserve"> fortæller programmet om det er muligt at trække </w:t>
      </w:r>
      <w:r w:rsidRPr="00BC0810">
        <w:rPr>
          <w:rFonts w:ascii="Consolas" w:hAnsi="Consolas" w:cs="Consolas"/>
          <w:noProof/>
          <w:color w:val="000000"/>
          <w:sz w:val="20"/>
          <w:szCs w:val="19"/>
        </w:rPr>
        <w:t>div</w:t>
      </w:r>
      <w:r>
        <w:t xml:space="preserve"> fra </w:t>
      </w:r>
      <w:r w:rsidRPr="00BC0810">
        <w:rPr>
          <w:rFonts w:ascii="Consolas" w:hAnsi="Consolas" w:cs="Consolas"/>
          <w:noProof/>
          <w:color w:val="000000"/>
          <w:sz w:val="20"/>
          <w:szCs w:val="19"/>
        </w:rPr>
        <w:t>rest</w:t>
      </w:r>
      <w:r>
        <w:t>. Så længe det er muligt, fortsætter løkken.</w:t>
      </w:r>
    </w:p>
    <w:p w14:paraId="48063D84" w14:textId="55011D31" w:rsidR="00566208" w:rsidRDefault="00566208" w:rsidP="009F7C47">
      <w:pPr>
        <w:pStyle w:val="Overskrift2"/>
        <w:numPr>
          <w:ilvl w:val="1"/>
          <w:numId w:val="1"/>
        </w:numPr>
        <w:ind w:left="567" w:hanging="567"/>
      </w:pPr>
      <w:bookmarkStart w:id="115" w:name="_Toc73095933"/>
      <w:r>
        <w:t xml:space="preserve">Opgave: </w:t>
      </w:r>
      <w:r w:rsidR="00584060">
        <w:t xml:space="preserve">Simpel </w:t>
      </w:r>
      <w:r w:rsidR="00584060" w:rsidRPr="00584060">
        <w:rPr>
          <w:lang w:val="en-US"/>
        </w:rPr>
        <w:t>while</w:t>
      </w:r>
      <w:r w:rsidR="00584060">
        <w:t xml:space="preserve"> loop</w:t>
      </w:r>
      <w:bookmarkEnd w:id="115"/>
    </w:p>
    <w:p w14:paraId="26C9CE59" w14:textId="348E23BD" w:rsidR="00584060" w:rsidRPr="00584060" w:rsidRDefault="00584060" w:rsidP="00584060">
      <w:r>
        <w:t xml:space="preserve">Lav en metode med en </w:t>
      </w:r>
      <w:r w:rsidR="00425EE3" w:rsidRPr="00194466">
        <w:t>while</w:t>
      </w:r>
      <w:r w:rsidR="00425EE3">
        <w:t>-</w:t>
      </w:r>
      <w:r>
        <w:t xml:space="preserve">løkke der udskriver teksten </w:t>
      </w:r>
      <w:r>
        <w:rPr>
          <w:rFonts w:cstheme="minorHAnsi"/>
        </w:rPr>
        <w:t>"</w:t>
      </w:r>
      <w:r>
        <w:t>Jeg må ikke lyve</w:t>
      </w:r>
      <w:r w:rsidR="00BC0810">
        <w:rPr>
          <w:rFonts w:cstheme="minorHAnsi"/>
        </w:rPr>
        <w:t>"</w:t>
      </w:r>
      <w:r>
        <w:t xml:space="preserve"> 6 gange.</w:t>
      </w:r>
    </w:p>
    <w:p w14:paraId="35AEEE1B" w14:textId="0E8CBB9D" w:rsidR="009F7C47" w:rsidRDefault="009F7C47" w:rsidP="009F7C47">
      <w:pPr>
        <w:pStyle w:val="Overskrift2"/>
        <w:numPr>
          <w:ilvl w:val="1"/>
          <w:numId w:val="1"/>
        </w:numPr>
        <w:ind w:left="567" w:hanging="567"/>
      </w:pPr>
      <w:bookmarkStart w:id="116" w:name="_Toc73095934"/>
      <w:r>
        <w:t>Opgave:</w:t>
      </w:r>
      <w:bookmarkEnd w:id="113"/>
      <w:bookmarkEnd w:id="114"/>
      <w:r>
        <w:t xml:space="preserve"> Main loop</w:t>
      </w:r>
      <w:bookmarkEnd w:id="116"/>
    </w:p>
    <w:p w14:paraId="12F14360" w14:textId="425FE0A2" w:rsidR="009F7C47" w:rsidRDefault="009F7C47" w:rsidP="009F7C47">
      <w:r w:rsidRPr="004E5322">
        <w:rPr>
          <w:i/>
        </w:rPr>
        <w:t>Lav din Main-metode om</w:t>
      </w:r>
      <w:r>
        <w:t xml:space="preserve"> sådan at den bliver ved med at køre i ring. På denne måde standser programmet </w:t>
      </w:r>
      <w:r w:rsidRPr="00285C24">
        <w:rPr>
          <w:i/>
        </w:rPr>
        <w:t>aldrig</w:t>
      </w:r>
      <w:r>
        <w:t>, så du kan teste det igen og igen uden at skulle starte det op forfra.</w:t>
      </w:r>
    </w:p>
    <w:p w14:paraId="4CB26AE1" w14:textId="77777777" w:rsidR="009F7C47" w:rsidRDefault="009F7C47" w:rsidP="009F7C47">
      <w:r>
        <w:t xml:space="preserve">Benyt en </w:t>
      </w:r>
      <w:r w:rsidRPr="004E5322">
        <w:rPr>
          <w:rFonts w:ascii="Consolas" w:hAnsi="Consolas" w:cs="Consolas"/>
          <w:noProof/>
          <w:color w:val="000000"/>
          <w:sz w:val="20"/>
          <w:szCs w:val="19"/>
        </w:rPr>
        <w:t>while</w:t>
      </w:r>
      <w:r>
        <w:t xml:space="preserve"> løkke til opgaven. Det betyder at du skal angive en betingelse og en krop.</w:t>
      </w:r>
    </w:p>
    <w:p w14:paraId="73BB0BA2" w14:textId="77777777" w:rsidR="009F7C47" w:rsidRDefault="009F7C47" w:rsidP="009F7C47">
      <w:pPr>
        <w:pStyle w:val="Listeafsnit"/>
        <w:numPr>
          <w:ilvl w:val="0"/>
          <w:numId w:val="6"/>
        </w:numPr>
      </w:pPr>
      <w:r>
        <w:t>Da løkken aldrig skal stoppe, skal vi finde en betingelse der altid er sand. Hvilken betingelse (der er flere) er altid sand?</w:t>
      </w:r>
    </w:p>
    <w:p w14:paraId="69BA3425" w14:textId="77777777" w:rsidR="009F7C47" w:rsidRDefault="009F7C47" w:rsidP="009F7C47">
      <w:pPr>
        <w:pStyle w:val="Listeafsnit"/>
        <w:numPr>
          <w:ilvl w:val="0"/>
          <w:numId w:val="6"/>
        </w:numPr>
      </w:pPr>
      <w:r>
        <w:t xml:space="preserve">Kroppen skal være alt det du i forvejen har stående i din </w:t>
      </w:r>
      <w:r w:rsidRPr="004E5322">
        <w:rPr>
          <w:rFonts w:ascii="Consolas" w:hAnsi="Consolas" w:cs="Consolas"/>
          <w:noProof/>
          <w:color w:val="000000"/>
          <w:sz w:val="20"/>
          <w:szCs w:val="19"/>
        </w:rPr>
        <w:t>Main</w:t>
      </w:r>
      <w:r>
        <w:t xml:space="preserve"> metode, sådan at det hele bliver udført igen og igen.</w:t>
      </w:r>
    </w:p>
    <w:p w14:paraId="276F57AB" w14:textId="77777777" w:rsidR="009F7C47" w:rsidRPr="004E5322" w:rsidRDefault="009F7C47" w:rsidP="009F7C47">
      <w:r>
        <w:t xml:space="preserve">Bemærk: I denne opgave skal du </w:t>
      </w:r>
      <w:r>
        <w:rPr>
          <w:i/>
        </w:rPr>
        <w:t>ikke</w:t>
      </w:r>
      <w:r>
        <w:t xml:space="preserve"> oprette en ny metode, du skal </w:t>
      </w:r>
      <w:r w:rsidRPr="004E5322">
        <w:rPr>
          <w:i/>
        </w:rPr>
        <w:t>ændre</w:t>
      </w:r>
      <w:r>
        <w:t xml:space="preserve"> i den eksisterende </w:t>
      </w:r>
      <w:r w:rsidRPr="004E5322">
        <w:rPr>
          <w:rFonts w:ascii="Consolas" w:hAnsi="Consolas" w:cs="Consolas"/>
          <w:noProof/>
          <w:color w:val="000000"/>
          <w:sz w:val="20"/>
          <w:szCs w:val="19"/>
        </w:rPr>
        <w:t>Main</w:t>
      </w:r>
      <w:r>
        <w:t>-metode.</w:t>
      </w:r>
    </w:p>
    <w:p w14:paraId="758307FF" w14:textId="77777777" w:rsidR="009F7C47" w:rsidRDefault="009F7C47" w:rsidP="009F7C47">
      <w:pPr>
        <w:pStyle w:val="Overskrift2"/>
        <w:numPr>
          <w:ilvl w:val="1"/>
          <w:numId w:val="1"/>
        </w:numPr>
        <w:ind w:left="567" w:hanging="567"/>
      </w:pPr>
      <w:bookmarkStart w:id="117" w:name="_Toc73095935"/>
      <w:bookmarkStart w:id="118" w:name="_Toc529291073"/>
      <w:bookmarkStart w:id="119" w:name="_Toc529291122"/>
      <w:r>
        <w:t xml:space="preserve">Do </w:t>
      </w:r>
      <w:r w:rsidRPr="00C45375">
        <w:rPr>
          <w:lang w:val="en-US"/>
        </w:rPr>
        <w:t>while</w:t>
      </w:r>
      <w:bookmarkEnd w:id="117"/>
    </w:p>
    <w:bookmarkEnd w:id="118"/>
    <w:bookmarkEnd w:id="119"/>
    <w:p w14:paraId="3ED6A96A" w14:textId="77777777" w:rsidR="009F7C47" w:rsidRDefault="009F7C47" w:rsidP="009F7C47">
      <w:r>
        <w:t xml:space="preserve">Nogle gange har man brug for løkker hvor betingelsen først skal tjekkes </w:t>
      </w:r>
      <w:r w:rsidRPr="00B839E2">
        <w:rPr>
          <w:i/>
        </w:rPr>
        <w:t>efter</w:t>
      </w:r>
      <w:r>
        <w:t xml:space="preserve"> første gennemkørsel af løkken. Det er tilfældet når man under alle omstændigheder vil have udført koden mindst én gang.</w:t>
      </w:r>
    </w:p>
    <w:p w14:paraId="4C2E1103" w14:textId="77777777" w:rsidR="009F7C47" w:rsidRDefault="009F7C47" w:rsidP="009F7C47">
      <w:r>
        <w:t xml:space="preserve">Så kan man bruge en </w:t>
      </w:r>
      <w:r w:rsidRPr="0084479E">
        <w:rPr>
          <w:rFonts w:ascii="Consolas" w:hAnsi="Consolas" w:cs="Consolas"/>
          <w:noProof/>
          <w:color w:val="000000"/>
          <w:sz w:val="20"/>
          <w:szCs w:val="19"/>
        </w:rPr>
        <w:t>do</w:t>
      </w:r>
      <w:r w:rsidRPr="00C45375">
        <w:rPr>
          <w:rFonts w:ascii="Consolas" w:hAnsi="Consolas" w:cs="Consolas"/>
          <w:noProof/>
          <w:color w:val="000000"/>
        </w:rPr>
        <w:t>-</w:t>
      </w:r>
      <w:r w:rsidRPr="0084479E">
        <w:rPr>
          <w:rFonts w:ascii="Consolas" w:hAnsi="Consolas" w:cs="Consolas"/>
          <w:noProof/>
          <w:color w:val="000000"/>
          <w:sz w:val="20"/>
          <w:szCs w:val="19"/>
        </w:rPr>
        <w:t>while</w:t>
      </w:r>
      <w:r>
        <w:t>-konstruktion.</w:t>
      </w:r>
    </w:p>
    <w:p w14:paraId="1E4F8133" w14:textId="053EDCD5"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FF"/>
          <w:sz w:val="19"/>
          <w:szCs w:val="19"/>
        </w:rPr>
        <w:t>do</w:t>
      </w:r>
      <w:r>
        <w:rPr>
          <w:rFonts w:ascii="Consolas" w:hAnsi="Consolas" w:cs="Consolas"/>
          <w:noProof/>
          <w:color w:val="000000"/>
          <w:sz w:val="19"/>
          <w:szCs w:val="19"/>
        </w:rPr>
        <w:t xml:space="preserve"> {&lt;kode&gt;} </w:t>
      </w:r>
      <w:r>
        <w:rPr>
          <w:rFonts w:ascii="Consolas" w:hAnsi="Consolas" w:cs="Consolas"/>
          <w:noProof/>
          <w:color w:val="0000FF"/>
          <w:sz w:val="19"/>
          <w:szCs w:val="19"/>
        </w:rPr>
        <w:t>while</w:t>
      </w:r>
      <w:r>
        <w:rPr>
          <w:rFonts w:ascii="Consolas" w:hAnsi="Consolas" w:cs="Consolas"/>
          <w:noProof/>
          <w:color w:val="000000"/>
          <w:sz w:val="19"/>
          <w:szCs w:val="19"/>
        </w:rPr>
        <w:t xml:space="preserve"> (&lt;betingelse&gt;}</w:t>
      </w:r>
    </w:p>
    <w:p w14:paraId="6B1C4496" w14:textId="77777777" w:rsidR="009F7C47" w:rsidRDefault="009F7C47" w:rsidP="009F7C47">
      <w:r>
        <w:t>Et godt eksempel er når man gerne vil have brugeren til at indtaste noget information for hver gennemkørsel og programmet så skal gå ud af løkken når brugeren skriver noget bestemt.</w:t>
      </w:r>
    </w:p>
    <w:p w14:paraId="36801E23" w14:textId="43AF2FF7" w:rsidR="009F7C47" w:rsidRDefault="009F7C47" w:rsidP="00BC0810">
      <w:pPr>
        <w:spacing w:after="40"/>
      </w:pPr>
      <w:r>
        <w:t xml:space="preserve">Eksemplet nedenfor benytter klassen </w:t>
      </w:r>
      <w:r w:rsidRPr="00C45375">
        <w:rPr>
          <w:rFonts w:ascii="Consolas" w:hAnsi="Consolas" w:cs="Consolas"/>
          <w:noProof/>
          <w:color w:val="000000"/>
        </w:rPr>
        <w:t>Random</w:t>
      </w:r>
      <w:r>
        <w:t>. Det er ikke så vigtigt for dette eksempel at du forstår hvordan man bruger klassen, det er nok at vide at linje to giver variablen tal en tilfældig heltalsværdi mellem 0 og 100 (begge inklusiv)</w:t>
      </w:r>
      <w:r>
        <w:rPr>
          <w:rStyle w:val="Fodnotehenvisning"/>
        </w:rPr>
        <w:footnoteReference w:id="10"/>
      </w:r>
      <w:r>
        <w:t>. Eksemplets formål er at illustrere løkkestrukturen</w:t>
      </w:r>
      <w:r w:rsidR="00BC0810">
        <w:t>.</w:t>
      </w:r>
    </w:p>
    <w:p w14:paraId="60FCF689" w14:textId="77777777" w:rsidR="009F7C47" w:rsidRDefault="009F7C47" w:rsidP="009F7C47">
      <w:pPr>
        <w:keepNext/>
      </w:pPr>
      <w:r>
        <w:lastRenderedPageBreak/>
        <w:t>Eksempel:</w:t>
      </w:r>
    </w:p>
    <w:p w14:paraId="638ACC32" w14:textId="77777777" w:rsidR="009F7C47" w:rsidRPr="00323AD3" w:rsidRDefault="009F7C47" w:rsidP="008E1C80">
      <w:pPr>
        <w:pStyle w:val="Kode"/>
      </w:pPr>
      <w:r w:rsidRPr="00323AD3">
        <w:t xml:space="preserve">Random rnd = </w:t>
      </w:r>
      <w:r w:rsidRPr="00323AD3">
        <w:rPr>
          <w:color w:val="0000FF"/>
        </w:rPr>
        <w:t>new</w:t>
      </w:r>
      <w:r w:rsidRPr="00323AD3">
        <w:t xml:space="preserve"> Random();</w:t>
      </w:r>
    </w:p>
    <w:p w14:paraId="5EC87F9E"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int</w:t>
      </w:r>
      <w:r w:rsidRPr="00194466">
        <w:rPr>
          <w:rFonts w:ascii="Consolas" w:hAnsi="Consolas" w:cs="Consolas"/>
          <w:noProof/>
          <w:color w:val="000000"/>
          <w:sz w:val="19"/>
          <w:szCs w:val="19"/>
          <w:lang w:val="en-US"/>
        </w:rPr>
        <w:t xml:space="preserve"> tal = rnd.Next(1, 101);</w:t>
      </w:r>
    </w:p>
    <w:p w14:paraId="4CD4A7FD"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int</w:t>
      </w:r>
      <w:r w:rsidRPr="00194466">
        <w:rPr>
          <w:rFonts w:ascii="Consolas" w:hAnsi="Consolas" w:cs="Consolas"/>
          <w:noProof/>
          <w:color w:val="000000"/>
          <w:sz w:val="19"/>
          <w:szCs w:val="19"/>
          <w:lang w:val="en-US"/>
        </w:rPr>
        <w:t xml:space="preserve"> guess;</w:t>
      </w:r>
    </w:p>
    <w:p w14:paraId="153D7BB7"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Console.WriteLine(</w:t>
      </w:r>
      <w:r>
        <w:rPr>
          <w:rFonts w:ascii="Consolas" w:hAnsi="Consolas" w:cs="Consolas"/>
          <w:noProof/>
          <w:color w:val="A31515"/>
          <w:sz w:val="19"/>
          <w:szCs w:val="19"/>
        </w:rPr>
        <w:t>"Gæt et tal mellem 1 og 100"</w:t>
      </w:r>
      <w:r>
        <w:rPr>
          <w:rFonts w:ascii="Consolas" w:hAnsi="Consolas" w:cs="Consolas"/>
          <w:noProof/>
          <w:color w:val="000000"/>
          <w:sz w:val="19"/>
          <w:szCs w:val="19"/>
        </w:rPr>
        <w:t>);</w:t>
      </w:r>
    </w:p>
    <w:p w14:paraId="72BFD70C"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before="120"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do</w:t>
      </w:r>
    </w:p>
    <w:p w14:paraId="44A9D0B5"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Pr>
          <w:rFonts w:ascii="Consolas" w:hAnsi="Consolas" w:cs="Consolas"/>
          <w:noProof/>
          <w:color w:val="000000"/>
          <w:sz w:val="19"/>
          <w:szCs w:val="19"/>
        </w:rPr>
        <mc:AlternateContent>
          <mc:Choice Requires="wps">
            <w:drawing>
              <wp:anchor distT="0" distB="0" distL="114300" distR="114300" simplePos="0" relativeHeight="251677696" behindDoc="0" locked="0" layoutInCell="1" allowOverlap="1" wp14:anchorId="29314974" wp14:editId="7E77E8C0">
                <wp:simplePos x="0" y="0"/>
                <wp:positionH relativeFrom="column">
                  <wp:posOffset>4766309</wp:posOffset>
                </wp:positionH>
                <wp:positionV relativeFrom="paragraph">
                  <wp:posOffset>81777</wp:posOffset>
                </wp:positionV>
                <wp:extent cx="114245" cy="1534602"/>
                <wp:effectExtent l="0" t="0" r="38735" b="27940"/>
                <wp:wrapNone/>
                <wp:docPr id="27" name="Højre klammeparentes 27"/>
                <wp:cNvGraphicFramePr/>
                <a:graphic xmlns:a="http://schemas.openxmlformats.org/drawingml/2006/main">
                  <a:graphicData uri="http://schemas.microsoft.com/office/word/2010/wordprocessingShape">
                    <wps:wsp>
                      <wps:cNvSpPr/>
                      <wps:spPr>
                        <a:xfrm>
                          <a:off x="0" y="0"/>
                          <a:ext cx="114245" cy="1534602"/>
                        </a:xfrm>
                        <a:prstGeom prst="rightBrac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8BD2A" id="Højre klammeparentes 27" o:spid="_x0000_s1026" type="#_x0000_t88" style="position:absolute;margin-left:375.3pt;margin-top:6.45pt;width:9pt;height:12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" adj="134" strokecolor="#c00000" strokeweight=".5pt">
                <v:stroke joinstyle="miter"/>
              </v:shape>
            </w:pict>
          </mc:Fallback>
        </mc:AlternateContent>
      </w:r>
      <w:r w:rsidRPr="00194466">
        <w:rPr>
          <w:rFonts w:ascii="Consolas" w:hAnsi="Consolas" w:cs="Consolas"/>
          <w:noProof/>
          <w:color w:val="000000"/>
          <w:sz w:val="19"/>
          <w:szCs w:val="19"/>
          <w:lang w:val="en-US"/>
        </w:rPr>
        <w:t>{</w:t>
      </w:r>
    </w:p>
    <w:p w14:paraId="41B89894"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Console.Write(</w:t>
      </w:r>
      <w:r w:rsidRPr="00194466">
        <w:rPr>
          <w:rFonts w:ascii="Consolas" w:hAnsi="Consolas" w:cs="Consolas"/>
          <w:noProof/>
          <w:color w:val="A31515"/>
          <w:sz w:val="19"/>
          <w:szCs w:val="19"/>
          <w:lang w:val="en-US"/>
        </w:rPr>
        <w:t>"Dit gæt: "</w:t>
      </w:r>
      <w:r w:rsidRPr="00194466">
        <w:rPr>
          <w:rFonts w:ascii="Consolas" w:hAnsi="Consolas" w:cs="Consolas"/>
          <w:noProof/>
          <w:color w:val="000000"/>
          <w:sz w:val="19"/>
          <w:szCs w:val="19"/>
          <w:lang w:val="en-US"/>
        </w:rPr>
        <w:t>);</w:t>
      </w:r>
    </w:p>
    <w:p w14:paraId="61C24406"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guess = Convert.ToInt32(Console.ReadLine());</w:t>
      </w:r>
    </w:p>
    <w:p w14:paraId="74B88759"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before="120"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if</w:t>
      </w:r>
      <w:r w:rsidRPr="00194466">
        <w:rPr>
          <w:rFonts w:ascii="Consolas" w:hAnsi="Consolas" w:cs="Consolas"/>
          <w:noProof/>
          <w:color w:val="000000"/>
          <w:sz w:val="19"/>
          <w:szCs w:val="19"/>
          <w:lang w:val="en-US"/>
        </w:rPr>
        <w:t xml:space="preserve"> (guess &lt; tal)</w:t>
      </w:r>
    </w:p>
    <w:p w14:paraId="662D541F"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Pr>
          <w:noProof/>
        </w:rPr>
        <mc:AlternateContent>
          <mc:Choice Requires="wps">
            <w:drawing>
              <wp:anchor distT="45720" distB="45720" distL="114300" distR="114300" simplePos="0" relativeHeight="251678720" behindDoc="1" locked="0" layoutInCell="1" allowOverlap="1" wp14:anchorId="207C31E8" wp14:editId="68FEE38C">
                <wp:simplePos x="0" y="0"/>
                <wp:positionH relativeFrom="column">
                  <wp:posOffset>4949135</wp:posOffset>
                </wp:positionH>
                <wp:positionV relativeFrom="paragraph">
                  <wp:posOffset>43235</wp:posOffset>
                </wp:positionV>
                <wp:extent cx="517584" cy="267335"/>
                <wp:effectExtent l="0" t="0" r="0" b="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84" cy="267335"/>
                        </a:xfrm>
                        <a:prstGeom prst="rect">
                          <a:avLst/>
                        </a:prstGeom>
                        <a:solidFill>
                          <a:srgbClr val="FFFFFF"/>
                        </a:solidFill>
                        <a:ln w="9525">
                          <a:noFill/>
                          <a:miter lim="800000"/>
                          <a:headEnd/>
                          <a:tailEnd/>
                        </a:ln>
                      </wps:spPr>
                      <wps:txbx>
                        <w:txbxContent>
                          <w:p w14:paraId="3869AD84" w14:textId="77777777" w:rsidR="001405E5" w:rsidRPr="00007500" w:rsidRDefault="001405E5" w:rsidP="009F7C47">
                            <w:pPr>
                              <w:rPr>
                                <w:color w:val="C00000"/>
                              </w:rPr>
                            </w:pPr>
                            <w:r>
                              <w:rPr>
                                <w:color w:val="C00000"/>
                              </w:rPr>
                              <w:t>Krop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C31E8" id="_x0000_s1028" type="#_x0000_t202" style="position:absolute;left:0;text-align:left;margin-left:389.7pt;margin-top:3.4pt;width:40.75pt;height:21.0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" stroked="f">
                <v:textbox>
                  <w:txbxContent>
                    <w:p w14:paraId="3869AD84" w14:textId="77777777" w:rsidR="001405E5" w:rsidRPr="00007500" w:rsidRDefault="001405E5" w:rsidP="009F7C47">
                      <w:pPr>
                        <w:rPr>
                          <w:color w:val="C00000"/>
                        </w:rPr>
                      </w:pPr>
                      <w:r>
                        <w:rPr>
                          <w:color w:val="C00000"/>
                        </w:rPr>
                        <w:t>Krop</w:t>
                      </w:r>
                    </w:p>
                  </w:txbxContent>
                </v:textbox>
              </v:shape>
            </w:pict>
          </mc:Fallback>
        </mc:AlternateContent>
      </w:r>
      <w:r w:rsidRPr="00194466">
        <w:rPr>
          <w:rFonts w:ascii="Consolas" w:hAnsi="Consolas" w:cs="Consolas"/>
          <w:noProof/>
          <w:color w:val="000000"/>
          <w:sz w:val="19"/>
          <w:szCs w:val="19"/>
          <w:lang w:val="en-US"/>
        </w:rPr>
        <w:t xml:space="preserve">   {</w:t>
      </w:r>
    </w:p>
    <w:p w14:paraId="74010D96"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Console.WriteLine(</w:t>
      </w:r>
      <w:r w:rsidRPr="00194466">
        <w:rPr>
          <w:rFonts w:ascii="Consolas" w:hAnsi="Consolas" w:cs="Consolas"/>
          <w:noProof/>
          <w:color w:val="A31515"/>
          <w:sz w:val="19"/>
          <w:szCs w:val="19"/>
          <w:lang w:val="en-US"/>
        </w:rPr>
        <w:t>"Dit gæt "</w:t>
      </w:r>
      <w:r w:rsidRPr="00194466">
        <w:rPr>
          <w:rFonts w:ascii="Consolas" w:hAnsi="Consolas" w:cs="Consolas"/>
          <w:noProof/>
          <w:color w:val="000000"/>
          <w:sz w:val="19"/>
          <w:szCs w:val="19"/>
          <w:lang w:val="en-US"/>
        </w:rPr>
        <w:t xml:space="preserve"> + guess + </w:t>
      </w:r>
      <w:r w:rsidRPr="00194466">
        <w:rPr>
          <w:rFonts w:ascii="Consolas" w:hAnsi="Consolas" w:cs="Consolas"/>
          <w:noProof/>
          <w:color w:val="A31515"/>
          <w:sz w:val="19"/>
          <w:szCs w:val="19"/>
          <w:lang w:val="en-US"/>
        </w:rPr>
        <w:t>" er for lavt"</w:t>
      </w:r>
      <w:r w:rsidRPr="00194466">
        <w:rPr>
          <w:rFonts w:ascii="Consolas" w:hAnsi="Consolas" w:cs="Consolas"/>
          <w:noProof/>
          <w:color w:val="000000"/>
          <w:sz w:val="19"/>
          <w:szCs w:val="19"/>
          <w:lang w:val="en-US"/>
        </w:rPr>
        <w:t>);</w:t>
      </w:r>
    </w:p>
    <w:p w14:paraId="67733C02"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p>
    <w:p w14:paraId="4AD21721"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Pr>
          <w:noProof/>
        </w:rPr>
        <mc:AlternateContent>
          <mc:Choice Requires="wps">
            <w:drawing>
              <wp:anchor distT="45720" distB="45720" distL="114300" distR="114300" simplePos="0" relativeHeight="251675648" behindDoc="1" locked="0" layoutInCell="1" allowOverlap="1" wp14:anchorId="4854318D" wp14:editId="60FDDB9E">
                <wp:simplePos x="0" y="0"/>
                <wp:positionH relativeFrom="column">
                  <wp:posOffset>-107615</wp:posOffset>
                </wp:positionH>
                <wp:positionV relativeFrom="paragraph">
                  <wp:posOffset>149273</wp:posOffset>
                </wp:positionV>
                <wp:extent cx="793631" cy="267335"/>
                <wp:effectExtent l="0" t="0" r="6985" b="0"/>
                <wp:wrapNone/>
                <wp:docPr id="2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631" cy="267335"/>
                        </a:xfrm>
                        <a:prstGeom prst="rect">
                          <a:avLst/>
                        </a:prstGeom>
                        <a:solidFill>
                          <a:srgbClr val="FFFFFF"/>
                        </a:solidFill>
                        <a:ln w="9525">
                          <a:noFill/>
                          <a:miter lim="800000"/>
                          <a:headEnd/>
                          <a:tailEnd/>
                        </a:ln>
                      </wps:spPr>
                      <wps:txbx>
                        <w:txbxContent>
                          <w:p w14:paraId="2DBAD0A8" w14:textId="77777777" w:rsidR="001405E5" w:rsidRPr="00007500" w:rsidRDefault="001405E5" w:rsidP="009F7C47">
                            <w:pPr>
                              <w:rPr>
                                <w:color w:val="C00000"/>
                              </w:rPr>
                            </w:pPr>
                            <w:r w:rsidRPr="00007500">
                              <w:rPr>
                                <w:color w:val="C00000"/>
                              </w:rPr>
                              <w:t>Betingelse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4318D" id="_x0000_s1029" type="#_x0000_t202" style="position:absolute;left:0;text-align:left;margin-left:-8.45pt;margin-top:11.75pt;width:62.5pt;height:21.0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" stroked="f">
                <v:textbox>
                  <w:txbxContent>
                    <w:p w14:paraId="2DBAD0A8" w14:textId="77777777" w:rsidR="001405E5" w:rsidRPr="00007500" w:rsidRDefault="001405E5" w:rsidP="009F7C47">
                      <w:pPr>
                        <w:rPr>
                          <w:color w:val="C00000"/>
                        </w:rPr>
                      </w:pPr>
                      <w:r w:rsidRPr="00007500">
                        <w:rPr>
                          <w:color w:val="C00000"/>
                        </w:rPr>
                        <w:t>Betingelse</w:t>
                      </w:r>
                    </w:p>
                  </w:txbxContent>
                </v:textbox>
              </v:shape>
            </w:pict>
          </mc:Fallback>
        </mc:AlternateContent>
      </w:r>
      <w:r w:rsidRPr="00194466">
        <w:rPr>
          <w:rFonts w:ascii="Consolas" w:hAnsi="Consolas" w:cs="Consolas"/>
          <w:noProof/>
          <w:color w:val="0000FF"/>
          <w:sz w:val="19"/>
          <w:szCs w:val="19"/>
          <w:lang w:val="en-US"/>
        </w:rPr>
        <w:t xml:space="preserve">   if</w:t>
      </w:r>
      <w:r w:rsidRPr="00194466">
        <w:rPr>
          <w:rFonts w:ascii="Consolas" w:hAnsi="Consolas" w:cs="Consolas"/>
          <w:noProof/>
          <w:color w:val="000000"/>
          <w:sz w:val="19"/>
          <w:szCs w:val="19"/>
          <w:lang w:val="en-US"/>
        </w:rPr>
        <w:t xml:space="preserve"> (guess &gt; tal)</w:t>
      </w:r>
    </w:p>
    <w:p w14:paraId="78CE373C"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p>
    <w:p w14:paraId="1A29E85E"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Console.WriteLine(</w:t>
      </w:r>
      <w:r w:rsidRPr="00194466">
        <w:rPr>
          <w:rFonts w:ascii="Consolas" w:hAnsi="Consolas" w:cs="Consolas"/>
          <w:noProof/>
          <w:color w:val="A31515"/>
          <w:sz w:val="19"/>
          <w:szCs w:val="19"/>
          <w:lang w:val="en-US"/>
        </w:rPr>
        <w:t>"Dit gæt "</w:t>
      </w:r>
      <w:r w:rsidRPr="00194466">
        <w:rPr>
          <w:rFonts w:ascii="Consolas" w:hAnsi="Consolas" w:cs="Consolas"/>
          <w:noProof/>
          <w:color w:val="000000"/>
          <w:sz w:val="19"/>
          <w:szCs w:val="19"/>
          <w:lang w:val="en-US"/>
        </w:rPr>
        <w:t xml:space="preserve"> + guess + </w:t>
      </w:r>
      <w:r w:rsidRPr="00194466">
        <w:rPr>
          <w:rFonts w:ascii="Consolas" w:hAnsi="Consolas" w:cs="Consolas"/>
          <w:noProof/>
          <w:color w:val="A31515"/>
          <w:sz w:val="19"/>
          <w:szCs w:val="19"/>
          <w:lang w:val="en-US"/>
        </w:rPr>
        <w:t>" er for højt"</w:t>
      </w:r>
      <w:r w:rsidRPr="00194466">
        <w:rPr>
          <w:rFonts w:ascii="Consolas" w:hAnsi="Consolas" w:cs="Consolas"/>
          <w:noProof/>
          <w:color w:val="000000"/>
          <w:sz w:val="19"/>
          <w:szCs w:val="19"/>
          <w:lang w:val="en-US"/>
        </w:rPr>
        <w:t>);</w:t>
      </w:r>
    </w:p>
    <w:p w14:paraId="54C42375"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Pr>
          <w:rFonts w:ascii="Consolas" w:hAnsi="Consolas" w:cs="Consolas"/>
          <w:noProof/>
          <w:color w:val="000000"/>
          <w:sz w:val="19"/>
          <w:szCs w:val="19"/>
        </w:rPr>
        <mc:AlternateContent>
          <mc:Choice Requires="wps">
            <w:drawing>
              <wp:anchor distT="0" distB="0" distL="114300" distR="114300" simplePos="0" relativeHeight="251676672" behindDoc="0" locked="0" layoutInCell="1" allowOverlap="1" wp14:anchorId="05DF1DBC" wp14:editId="5B8466E6">
                <wp:simplePos x="0" y="0"/>
                <wp:positionH relativeFrom="column">
                  <wp:posOffset>49800</wp:posOffset>
                </wp:positionH>
                <wp:positionV relativeFrom="paragraph">
                  <wp:posOffset>9765</wp:posOffset>
                </wp:positionV>
                <wp:extent cx="1162427" cy="523670"/>
                <wp:effectExtent l="0" t="0" r="57150" b="10160"/>
                <wp:wrapNone/>
                <wp:docPr id="26" name="Kombinationstegning: figur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427" cy="523670"/>
                        </a:xfrm>
                        <a:custGeom>
                          <a:avLst/>
                          <a:gdLst>
                            <a:gd name="connsiteX0" fmla="*/ 213521 w 1162427"/>
                            <a:gd name="connsiteY0" fmla="*/ 0 h 523670"/>
                            <a:gd name="connsiteX1" fmla="*/ 66872 w 1162427"/>
                            <a:gd name="connsiteY1" fmla="*/ 508958 h 523670"/>
                            <a:gd name="connsiteX2" fmla="*/ 1162427 w 1162427"/>
                            <a:gd name="connsiteY2" fmla="*/ 336430 h 523670"/>
                          </a:gdLst>
                          <a:ahLst/>
                          <a:cxnLst>
                            <a:cxn ang="0">
                              <a:pos x="connsiteX0" y="connsiteY0"/>
                            </a:cxn>
                            <a:cxn ang="0">
                              <a:pos x="connsiteX1" y="connsiteY1"/>
                            </a:cxn>
                            <a:cxn ang="0">
                              <a:pos x="connsiteX2" y="connsiteY2"/>
                            </a:cxn>
                          </a:cxnLst>
                          <a:rect l="l" t="t" r="r" b="b"/>
                          <a:pathLst>
                            <a:path w="1162427" h="523670">
                              <a:moveTo>
                                <a:pt x="213521" y="0"/>
                              </a:moveTo>
                              <a:cubicBezTo>
                                <a:pt x="61121" y="226443"/>
                                <a:pt x="-91279" y="452886"/>
                                <a:pt x="66872" y="508958"/>
                              </a:cubicBezTo>
                              <a:cubicBezTo>
                                <a:pt x="225023" y="565030"/>
                                <a:pt x="693725" y="450730"/>
                                <a:pt x="1162427" y="33643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F14499" id="Kombinationstegning: figur 26" o:spid="_x0000_s1026" style="position:absolute;margin-left:3.9pt;margin-top:.75pt;width:91.55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62427,523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" path="m213521,c61121,226443,-91279,452886,66872,508958,225023,565030,693725,450730,1162427,336430e" fillcolor="#4472c4 [3204]" strokecolor="#8b0000">
                <v:fill opacity="0"/>
                <v:stroke endarrow="block" joinstyle="miter"/>
                <v:path arrowok="t" o:connecttype="custom" o:connectlocs="213521,0;66872,508958;1162427,336430" o:connectangles="0,0,0"/>
              </v:shape>
            </w:pict>
          </mc:Fallback>
        </mc:AlternateContent>
      </w:r>
      <w:r w:rsidRPr="00194466">
        <w:rPr>
          <w:rFonts w:ascii="Consolas" w:hAnsi="Consolas" w:cs="Consolas"/>
          <w:noProof/>
          <w:color w:val="000000"/>
          <w:sz w:val="19"/>
          <w:szCs w:val="19"/>
          <w:lang w:val="en-US"/>
        </w:rPr>
        <w:t xml:space="preserve">   }</w:t>
      </w:r>
    </w:p>
    <w:p w14:paraId="03911A05"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while</w:t>
      </w:r>
      <w:r w:rsidRPr="00194466">
        <w:rPr>
          <w:rFonts w:ascii="Consolas" w:hAnsi="Consolas" w:cs="Consolas"/>
          <w:noProof/>
          <w:color w:val="000000"/>
          <w:sz w:val="19"/>
          <w:szCs w:val="19"/>
          <w:lang w:val="en-US"/>
        </w:rPr>
        <w:t xml:space="preserve"> (guess != tal);</w:t>
      </w:r>
    </w:p>
    <w:p w14:paraId="709FF579"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before="120"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Console.WriteLine(</w:t>
      </w:r>
      <w:r>
        <w:rPr>
          <w:rFonts w:ascii="Consolas" w:hAnsi="Consolas" w:cs="Consolas"/>
          <w:noProof/>
          <w:color w:val="A31515"/>
          <w:sz w:val="19"/>
          <w:szCs w:val="19"/>
        </w:rPr>
        <w:t>"Tillykke, du har gættet tallet "</w:t>
      </w:r>
      <w:r>
        <w:rPr>
          <w:rFonts w:ascii="Consolas" w:hAnsi="Consolas" w:cs="Consolas"/>
          <w:noProof/>
          <w:color w:val="000000"/>
          <w:sz w:val="19"/>
          <w:szCs w:val="19"/>
        </w:rPr>
        <w:t xml:space="preserve"> + tal);</w:t>
      </w:r>
    </w:p>
    <w:p w14:paraId="439923FC" w14:textId="77777777" w:rsidR="009F7C47" w:rsidRDefault="009F7C47" w:rsidP="009F7C47">
      <w:pPr>
        <w:spacing w:before="240"/>
        <w:rPr>
          <w:noProof/>
        </w:rPr>
      </w:pPr>
      <w:r>
        <w:rPr>
          <w:noProof/>
        </w:rPr>
        <w:t>Programmet indeholder en løkke der starter med at lade brugeren gætte på det hemmelige tal og derefter fortsætter med at lade brugeren gætte indtil han har gættet det rigtige. Da brugeren altid skal gætte én gang (første gang), sættes betingelsen i bunden af løkken.</w:t>
      </w:r>
    </w:p>
    <w:p w14:paraId="65064C4B" w14:textId="77777777" w:rsidR="009F7C47" w:rsidRDefault="009F7C47" w:rsidP="009F7C47">
      <w:pPr>
        <w:keepNext/>
        <w:spacing w:before="120"/>
        <w:rPr>
          <w:noProof/>
        </w:rPr>
      </w:pPr>
      <w:r>
        <w:rPr>
          <w:noProof/>
        </w:rPr>
        <w:t>Programmet kunne give følgend udskrift:</w:t>
      </w:r>
    </w:p>
    <w:p w14:paraId="203FFBA1" w14:textId="77777777" w:rsidR="00BC0810" w:rsidRDefault="00BC0810" w:rsidP="0026542C">
      <w:pPr>
        <w:pStyle w:val="Kode"/>
        <w:pBdr>
          <w:top w:val="single" w:sz="12" w:space="1" w:color="7D3F0F"/>
          <w:left w:val="single" w:sz="12" w:space="4" w:color="7D3F0F"/>
          <w:bottom w:val="single" w:sz="12" w:space="1" w:color="7D3F0F"/>
          <w:right w:val="single" w:sz="12" w:space="0" w:color="7D3F0F"/>
        </w:pBdr>
      </w:pPr>
      <w:r>
        <w:t>Gæt et tal mellem 1 og 100</w:t>
      </w:r>
    </w:p>
    <w:p w14:paraId="7B9AA34D" w14:textId="77777777" w:rsidR="00BC0810" w:rsidRDefault="00BC0810" w:rsidP="0026542C">
      <w:pPr>
        <w:pStyle w:val="Kode"/>
        <w:pBdr>
          <w:top w:val="single" w:sz="12" w:space="1" w:color="7D3F0F"/>
          <w:left w:val="single" w:sz="12" w:space="4" w:color="7D3F0F"/>
          <w:bottom w:val="single" w:sz="12" w:space="1" w:color="7D3F0F"/>
          <w:right w:val="single" w:sz="12" w:space="0" w:color="7D3F0F"/>
        </w:pBdr>
      </w:pPr>
      <w:r>
        <w:t>Dit gæt: 70</w:t>
      </w:r>
    </w:p>
    <w:p w14:paraId="7677AAFE" w14:textId="77777777" w:rsidR="00BC0810" w:rsidRDefault="00BC0810" w:rsidP="0026542C">
      <w:pPr>
        <w:pStyle w:val="Kode"/>
        <w:pBdr>
          <w:top w:val="single" w:sz="12" w:space="1" w:color="7D3F0F"/>
          <w:left w:val="single" w:sz="12" w:space="4" w:color="7D3F0F"/>
          <w:bottom w:val="single" w:sz="12" w:space="1" w:color="7D3F0F"/>
          <w:right w:val="single" w:sz="12" w:space="0" w:color="7D3F0F"/>
        </w:pBdr>
      </w:pPr>
      <w:r>
        <w:t>Dit gæt 70 er for lavt</w:t>
      </w:r>
    </w:p>
    <w:p w14:paraId="67E7D35F" w14:textId="77777777" w:rsidR="00BC0810" w:rsidRDefault="00BC0810" w:rsidP="0026542C">
      <w:pPr>
        <w:pStyle w:val="Kode"/>
        <w:pBdr>
          <w:top w:val="single" w:sz="12" w:space="1" w:color="7D3F0F"/>
          <w:left w:val="single" w:sz="12" w:space="4" w:color="7D3F0F"/>
          <w:bottom w:val="single" w:sz="12" w:space="1" w:color="7D3F0F"/>
          <w:right w:val="single" w:sz="12" w:space="0" w:color="7D3F0F"/>
        </w:pBdr>
      </w:pPr>
      <w:r>
        <w:t>Dit gæt: 85</w:t>
      </w:r>
    </w:p>
    <w:p w14:paraId="43A4E284" w14:textId="77777777" w:rsidR="00BC0810" w:rsidRDefault="00BC0810" w:rsidP="0026542C">
      <w:pPr>
        <w:pStyle w:val="Kode"/>
        <w:pBdr>
          <w:top w:val="single" w:sz="12" w:space="1" w:color="7D3F0F"/>
          <w:left w:val="single" w:sz="12" w:space="4" w:color="7D3F0F"/>
          <w:bottom w:val="single" w:sz="12" w:space="1" w:color="7D3F0F"/>
          <w:right w:val="single" w:sz="12" w:space="0" w:color="7D3F0F"/>
        </w:pBdr>
      </w:pPr>
      <w:r>
        <w:t>Dit gæt 85 er for højt</w:t>
      </w:r>
    </w:p>
    <w:p w14:paraId="2792B739" w14:textId="77777777" w:rsidR="00BC0810" w:rsidRDefault="00BC0810" w:rsidP="0026542C">
      <w:pPr>
        <w:pStyle w:val="Kode"/>
        <w:pBdr>
          <w:top w:val="single" w:sz="12" w:space="1" w:color="7D3F0F"/>
          <w:left w:val="single" w:sz="12" w:space="4" w:color="7D3F0F"/>
          <w:bottom w:val="single" w:sz="12" w:space="1" w:color="7D3F0F"/>
          <w:right w:val="single" w:sz="12" w:space="0" w:color="7D3F0F"/>
        </w:pBdr>
      </w:pPr>
      <w:r>
        <w:t>Dit gæt: 78</w:t>
      </w:r>
    </w:p>
    <w:p w14:paraId="428BD44F" w14:textId="77777777" w:rsidR="00BC0810" w:rsidRDefault="00BC0810" w:rsidP="0026542C">
      <w:pPr>
        <w:pStyle w:val="Kode"/>
        <w:pBdr>
          <w:top w:val="single" w:sz="12" w:space="1" w:color="7D3F0F"/>
          <w:left w:val="single" w:sz="12" w:space="4" w:color="7D3F0F"/>
          <w:bottom w:val="single" w:sz="12" w:space="1" w:color="7D3F0F"/>
          <w:right w:val="single" w:sz="12" w:space="0" w:color="7D3F0F"/>
        </w:pBdr>
      </w:pPr>
      <w:r>
        <w:t>Dit gæt 78 er for lavt</w:t>
      </w:r>
    </w:p>
    <w:p w14:paraId="4B3AFAEB" w14:textId="77777777" w:rsidR="00BC0810" w:rsidRDefault="00BC0810" w:rsidP="0026542C">
      <w:pPr>
        <w:pStyle w:val="Kode"/>
        <w:pBdr>
          <w:top w:val="single" w:sz="12" w:space="1" w:color="7D3F0F"/>
          <w:left w:val="single" w:sz="12" w:space="4" w:color="7D3F0F"/>
          <w:bottom w:val="single" w:sz="12" w:space="1" w:color="7D3F0F"/>
          <w:right w:val="single" w:sz="12" w:space="0" w:color="7D3F0F"/>
        </w:pBdr>
      </w:pPr>
      <w:r>
        <w:t>Dit gæt: 80</w:t>
      </w:r>
    </w:p>
    <w:p w14:paraId="30B8F2A6" w14:textId="77777777" w:rsidR="00BC0810" w:rsidRDefault="00BC0810" w:rsidP="0026542C">
      <w:pPr>
        <w:pStyle w:val="Kode"/>
        <w:pBdr>
          <w:top w:val="single" w:sz="12" w:space="1" w:color="7D3F0F"/>
          <w:left w:val="single" w:sz="12" w:space="4" w:color="7D3F0F"/>
          <w:bottom w:val="single" w:sz="12" w:space="1" w:color="7D3F0F"/>
          <w:right w:val="single" w:sz="12" w:space="0" w:color="7D3F0F"/>
        </w:pBdr>
      </w:pPr>
      <w:r>
        <w:t>Dit gæt 80 er for lavt</w:t>
      </w:r>
    </w:p>
    <w:p w14:paraId="424185A6" w14:textId="77777777" w:rsidR="00BC0810" w:rsidRDefault="00BC0810" w:rsidP="0026542C">
      <w:pPr>
        <w:pStyle w:val="Kode"/>
        <w:pBdr>
          <w:top w:val="single" w:sz="12" w:space="1" w:color="7D3F0F"/>
          <w:left w:val="single" w:sz="12" w:space="4" w:color="7D3F0F"/>
          <w:bottom w:val="single" w:sz="12" w:space="1" w:color="7D3F0F"/>
          <w:right w:val="single" w:sz="12" w:space="0" w:color="7D3F0F"/>
        </w:pBdr>
      </w:pPr>
      <w:r>
        <w:t>Dit gæt: 82</w:t>
      </w:r>
    </w:p>
    <w:p w14:paraId="66B105BF" w14:textId="77777777" w:rsidR="00BC0810" w:rsidRDefault="00BC0810" w:rsidP="0026542C">
      <w:pPr>
        <w:pStyle w:val="Kode"/>
        <w:pBdr>
          <w:top w:val="single" w:sz="12" w:space="1" w:color="7D3F0F"/>
          <w:left w:val="single" w:sz="12" w:space="4" w:color="7D3F0F"/>
          <w:bottom w:val="single" w:sz="12" w:space="1" w:color="7D3F0F"/>
          <w:right w:val="single" w:sz="12" w:space="0" w:color="7D3F0F"/>
        </w:pBdr>
      </w:pPr>
      <w:r>
        <w:t>Dit gæt 82 er for højt</w:t>
      </w:r>
    </w:p>
    <w:p w14:paraId="3036656D" w14:textId="77777777" w:rsidR="00BC0810" w:rsidRDefault="00BC0810" w:rsidP="0026542C">
      <w:pPr>
        <w:pStyle w:val="Kode"/>
        <w:pBdr>
          <w:top w:val="single" w:sz="12" w:space="1" w:color="7D3F0F"/>
          <w:left w:val="single" w:sz="12" w:space="4" w:color="7D3F0F"/>
          <w:bottom w:val="single" w:sz="12" w:space="1" w:color="7D3F0F"/>
          <w:right w:val="single" w:sz="12" w:space="0" w:color="7D3F0F"/>
        </w:pBdr>
      </w:pPr>
      <w:r>
        <w:t>Dit gæt: 81</w:t>
      </w:r>
    </w:p>
    <w:p w14:paraId="15F271DC" w14:textId="31DDD5CC" w:rsidR="009F7C47" w:rsidRPr="00E2460C" w:rsidRDefault="00BC0810" w:rsidP="0026542C">
      <w:pPr>
        <w:pStyle w:val="Kode"/>
        <w:pBdr>
          <w:top w:val="single" w:sz="12" w:space="1" w:color="7D3F0F"/>
          <w:left w:val="single" w:sz="12" w:space="4" w:color="7D3F0F"/>
          <w:bottom w:val="single" w:sz="12" w:space="1" w:color="7D3F0F"/>
          <w:right w:val="single" w:sz="12" w:space="0" w:color="7D3F0F"/>
        </w:pBdr>
      </w:pPr>
      <w:r>
        <w:t>Tillykke, du har gættet tallet 81</w:t>
      </w:r>
    </w:p>
    <w:p w14:paraId="1106C49D" w14:textId="77777777" w:rsidR="009F7C47" w:rsidRDefault="009F7C47" w:rsidP="009F7C47">
      <w:pPr>
        <w:pStyle w:val="Overskrift2"/>
        <w:numPr>
          <w:ilvl w:val="1"/>
          <w:numId w:val="1"/>
        </w:numPr>
        <w:spacing w:before="160"/>
        <w:ind w:left="567" w:hanging="567"/>
      </w:pPr>
      <w:bookmarkStart w:id="120" w:name="_Toc529291074"/>
      <w:bookmarkStart w:id="121" w:name="_Toc529291123"/>
      <w:bookmarkStart w:id="122" w:name="_Toc73095936"/>
      <w:r>
        <w:t>Opgave</w:t>
      </w:r>
      <w:bookmarkEnd w:id="120"/>
      <w:bookmarkEnd w:id="121"/>
      <w:r>
        <w:t>: Kommandohåndtering</w:t>
      </w:r>
      <w:bookmarkEnd w:id="122"/>
      <w:r>
        <w:t xml:space="preserve"> </w:t>
      </w:r>
    </w:p>
    <w:p w14:paraId="4BB17DA5" w14:textId="3C9EE268" w:rsidR="009F7C47" w:rsidRDefault="009F7C47" w:rsidP="009F7C47">
      <w:r>
        <w:t>Lav din Main-metode om sådan at brugeren skal indtaste en kommando. Den kommando brugeren indtaster skal bestemme hvilken af de metoder du har lavet der skal kaldes. Hvis brugeren skriver kommandoen ”</w:t>
      </w:r>
      <w:r w:rsidRPr="0084479E">
        <w:rPr>
          <w:rFonts w:ascii="Consolas" w:hAnsi="Consolas" w:cs="Consolas"/>
          <w:noProof/>
          <w:color w:val="000000"/>
          <w:sz w:val="20"/>
          <w:szCs w:val="19"/>
        </w:rPr>
        <w:t>stop</w:t>
      </w:r>
      <w:r>
        <w:t>”, skal programmet standse, ellers skal programmet udføre den metode der svarer til kommandoen og derefter bede brugeren om at indtaste en ny kommando.</w:t>
      </w:r>
    </w:p>
    <w:p w14:paraId="732E0F23" w14:textId="1676835B" w:rsidR="009F7C47" w:rsidRDefault="009F7C47" w:rsidP="009F7C47">
      <w:r>
        <w:t xml:space="preserve">På denne måde kan brugeren teste alle opgaverne af ved at skrive hvilken han ønsker udført og programmet standser først når han er færdig og skriver </w:t>
      </w:r>
      <w:r w:rsidR="00FF674F">
        <w:t xml:space="preserve">f.eks. </w:t>
      </w:r>
      <w:r w:rsidR="00FF674F">
        <w:rPr>
          <w:rFonts w:cstheme="minorHAnsi"/>
        </w:rPr>
        <w:t>"</w:t>
      </w:r>
      <w:r w:rsidR="00FF674F" w:rsidRPr="00FF674F">
        <w:rPr>
          <w:rFonts w:ascii="Consolas" w:hAnsi="Consolas" w:cs="Consolas"/>
          <w:noProof/>
          <w:color w:val="000000"/>
          <w:sz w:val="20"/>
          <w:szCs w:val="19"/>
        </w:rPr>
        <w:t>stop</w:t>
      </w:r>
      <w:r w:rsidR="00FF674F">
        <w:rPr>
          <w:rFonts w:cstheme="minorHAnsi"/>
        </w:rPr>
        <w:t>"</w:t>
      </w:r>
      <w:r w:rsidR="00FF674F">
        <w:t xml:space="preserve"> eller </w:t>
      </w:r>
      <w:r w:rsidR="00FF674F">
        <w:rPr>
          <w:rFonts w:cstheme="minorHAnsi"/>
        </w:rPr>
        <w:t>"</w:t>
      </w:r>
      <w:r w:rsidR="00FF674F" w:rsidRPr="00FF674F">
        <w:rPr>
          <w:rFonts w:ascii="Consolas" w:hAnsi="Consolas" w:cs="Consolas"/>
          <w:noProof/>
          <w:color w:val="000000"/>
          <w:sz w:val="20"/>
          <w:szCs w:val="19"/>
        </w:rPr>
        <w:t>exit</w:t>
      </w:r>
      <w:r w:rsidR="00FF674F">
        <w:rPr>
          <w:rFonts w:cstheme="minorHAnsi"/>
        </w:rPr>
        <w:t>"</w:t>
      </w:r>
      <w:r>
        <w:t>.</w:t>
      </w:r>
    </w:p>
    <w:p w14:paraId="5DAA497D" w14:textId="77777777" w:rsidR="00FF674F" w:rsidRDefault="00FF674F" w:rsidP="00FF674F">
      <w:r>
        <w:t xml:space="preserve">For at løse denne opgave skal du benytte </w:t>
      </w:r>
      <w:r w:rsidRPr="00FF674F">
        <w:rPr>
          <w:rFonts w:ascii="Consolas" w:hAnsi="Consolas" w:cs="Consolas"/>
          <w:noProof/>
          <w:color w:val="000000"/>
          <w:sz w:val="20"/>
          <w:szCs w:val="19"/>
        </w:rPr>
        <w:t>Console.Write</w:t>
      </w:r>
      <w:r>
        <w:t xml:space="preserve"> og </w:t>
      </w:r>
      <w:r w:rsidRPr="00FF674F">
        <w:rPr>
          <w:rFonts w:ascii="Consolas" w:hAnsi="Consolas" w:cs="Consolas"/>
          <w:noProof/>
          <w:color w:val="000000"/>
          <w:sz w:val="20"/>
          <w:szCs w:val="19"/>
        </w:rPr>
        <w:t>Console.WriteLine</w:t>
      </w:r>
      <w:r>
        <w:t xml:space="preserve"> til at fortælle brugeren hvilke muligheder han har, </w:t>
      </w:r>
      <w:r w:rsidRPr="00FF674F">
        <w:rPr>
          <w:rFonts w:ascii="Consolas" w:hAnsi="Consolas" w:cs="Consolas"/>
          <w:noProof/>
          <w:color w:val="000000"/>
          <w:sz w:val="20"/>
          <w:szCs w:val="19"/>
        </w:rPr>
        <w:t>Console.ReadLine</w:t>
      </w:r>
      <w:r>
        <w:t xml:space="preserve"> til at lade brugeren indtaste sin kommando. Gem </w:t>
      </w:r>
      <w:r>
        <w:lastRenderedPageBreak/>
        <w:t>kommandoen i en variabel. Det er dig der bestemmer hvilke kommandoer der skal være (en til hver metode i dit projekt).</w:t>
      </w:r>
    </w:p>
    <w:p w14:paraId="68D22F87" w14:textId="77777777" w:rsidR="00FF674F" w:rsidRDefault="00FF674F" w:rsidP="00FF674F">
      <w:r>
        <w:t xml:space="preserve">Derefter kan du benytte </w:t>
      </w:r>
      <w:r w:rsidRPr="0084479E">
        <w:rPr>
          <w:rFonts w:ascii="Consolas" w:hAnsi="Consolas" w:cs="Consolas"/>
          <w:noProof/>
          <w:color w:val="000000"/>
          <w:sz w:val="20"/>
          <w:szCs w:val="19"/>
        </w:rPr>
        <w:t>if</w:t>
      </w:r>
      <w:r>
        <w:t>-sætninger til at undersøge hvad brugeren har skrevet og hvis det svarer til en af dine kommandoer, så udfør den metode der hører til kommandoen.</w:t>
      </w:r>
    </w:p>
    <w:p w14:paraId="752D15CD" w14:textId="2EA3C06C" w:rsidR="00FF674F" w:rsidRDefault="00FF674F" w:rsidP="00FF674F">
      <w:r>
        <w:t>Lav en løkke rundt om koden sådan at den udføres så længe den kommando som brugeren indtaster, ikke er ”</w:t>
      </w:r>
      <w:r w:rsidRPr="0084479E">
        <w:rPr>
          <w:rFonts w:ascii="Consolas" w:hAnsi="Consolas" w:cs="Consolas"/>
          <w:noProof/>
          <w:color w:val="000000"/>
          <w:sz w:val="20"/>
          <w:szCs w:val="19"/>
        </w:rPr>
        <w:t>stop</w:t>
      </w:r>
      <w:r>
        <w:t>” (eller hvad du vil vælge som afslut-kommando).</w:t>
      </w:r>
    </w:p>
    <w:p w14:paraId="5B19AC4D" w14:textId="11D216D9" w:rsidR="00FF674F" w:rsidRDefault="00FF674F" w:rsidP="00FF674F">
      <w:r>
        <w:t xml:space="preserve">Det vil også være en dog idé at kunne udskrive en oversigt over alle kommandoer. En metode der udskriver alle kommandoer kan så kaldes når man f.eks. skriver kommandoen </w:t>
      </w:r>
      <w:r>
        <w:rPr>
          <w:rFonts w:cstheme="minorHAnsi"/>
        </w:rPr>
        <w:t>"</w:t>
      </w:r>
      <w:r w:rsidRPr="0084479E">
        <w:rPr>
          <w:rFonts w:ascii="Consolas" w:hAnsi="Consolas" w:cs="Consolas"/>
          <w:noProof/>
          <w:color w:val="000000"/>
          <w:sz w:val="20"/>
          <w:szCs w:val="19"/>
        </w:rPr>
        <w:t>vis</w:t>
      </w:r>
      <w:r>
        <w:rPr>
          <w:rFonts w:cstheme="minorHAnsi"/>
        </w:rPr>
        <w:t>"</w:t>
      </w:r>
      <w:r>
        <w:t>.</w:t>
      </w:r>
    </w:p>
    <w:p w14:paraId="490796A5" w14:textId="36607CE2" w:rsidR="009F7C47" w:rsidRPr="00FF674F" w:rsidRDefault="009F7C47" w:rsidP="00FF674F">
      <w:r w:rsidRPr="00FF674F">
        <w:rPr>
          <w:i/>
        </w:rPr>
        <w:t>Hint</w:t>
      </w:r>
      <w:r>
        <w:t xml:space="preserve">: Hvis man benytter en </w:t>
      </w:r>
      <w:r w:rsidRPr="00C41D9A">
        <w:rPr>
          <w:rFonts w:ascii="Consolas" w:hAnsi="Consolas" w:cs="Consolas"/>
          <w:noProof/>
          <w:color w:val="000000"/>
          <w:sz w:val="20"/>
          <w:szCs w:val="19"/>
        </w:rPr>
        <w:t>do</w:t>
      </w:r>
      <w:r>
        <w:t xml:space="preserve"> løkke, kan betingelsen være om kommandoen har været </w:t>
      </w:r>
      <w:r w:rsidR="00FF674F" w:rsidRPr="00FF674F">
        <w:t>"</w:t>
      </w:r>
      <w:r w:rsidRPr="0084479E">
        <w:rPr>
          <w:rFonts w:ascii="Consolas" w:hAnsi="Consolas" w:cs="Consolas"/>
          <w:noProof/>
          <w:color w:val="000000"/>
          <w:sz w:val="20"/>
          <w:szCs w:val="19"/>
        </w:rPr>
        <w:t>stop</w:t>
      </w:r>
      <w:r w:rsidR="00FF674F" w:rsidRPr="00FF674F">
        <w:t>"</w:t>
      </w:r>
      <w:r>
        <w:t>.</w:t>
      </w:r>
      <w:r w:rsidR="00FF674F">
        <w:t xml:space="preserve"> Da det ikke giver mening at tjekke om brugeren har skrevet kommandoen </w:t>
      </w:r>
      <w:r w:rsidR="00FF674F" w:rsidRPr="00FF674F">
        <w:t>"</w:t>
      </w:r>
      <w:r w:rsidR="00FF674F" w:rsidRPr="0084479E">
        <w:rPr>
          <w:rFonts w:ascii="Consolas" w:hAnsi="Consolas" w:cs="Consolas"/>
          <w:noProof/>
          <w:color w:val="000000"/>
          <w:sz w:val="20"/>
          <w:szCs w:val="19"/>
        </w:rPr>
        <w:t>stop</w:t>
      </w:r>
      <w:r w:rsidR="00FF674F" w:rsidRPr="00FF674F">
        <w:t>" inden</w:t>
      </w:r>
      <w:r w:rsidR="00FF674F">
        <w:t xml:space="preserve"> brugeren har indtastet nogen kommando, giver det god mening at have betingelsen i bunden - altså </w:t>
      </w:r>
      <w:r w:rsidR="00FF674F" w:rsidRPr="00FF674F">
        <w:rPr>
          <w:rFonts w:ascii="Consolas" w:hAnsi="Consolas" w:cs="Consolas"/>
          <w:noProof/>
          <w:color w:val="000000"/>
          <w:sz w:val="20"/>
          <w:szCs w:val="19"/>
        </w:rPr>
        <w:t>do</w:t>
      </w:r>
      <w:r w:rsidR="00FF674F">
        <w:t>-</w:t>
      </w:r>
      <w:r w:rsidR="00FF674F" w:rsidRPr="00194466">
        <w:rPr>
          <w:rFonts w:ascii="Consolas" w:hAnsi="Consolas" w:cs="Consolas"/>
          <w:color w:val="000000"/>
          <w:sz w:val="20"/>
          <w:szCs w:val="19"/>
        </w:rPr>
        <w:t>while</w:t>
      </w:r>
      <w:r w:rsidR="00FF674F">
        <w:t>.</w:t>
      </w:r>
    </w:p>
    <w:p w14:paraId="432B0531" w14:textId="77777777" w:rsidR="009F7C47" w:rsidRDefault="009F7C47" w:rsidP="009F7C47">
      <w:pPr>
        <w:pStyle w:val="Overskrift2"/>
        <w:numPr>
          <w:ilvl w:val="1"/>
          <w:numId w:val="1"/>
        </w:numPr>
        <w:ind w:left="567" w:hanging="567"/>
      </w:pPr>
      <w:bookmarkStart w:id="123" w:name="_Toc73095937"/>
      <w:bookmarkStart w:id="124" w:name="_Toc529291075"/>
      <w:bookmarkStart w:id="125" w:name="_Toc529291124"/>
      <w:r>
        <w:t>for løkker</w:t>
      </w:r>
      <w:bookmarkEnd w:id="123"/>
    </w:p>
    <w:p w14:paraId="64730D0E" w14:textId="77777777" w:rsidR="009F7C47" w:rsidRDefault="009F7C47" w:rsidP="009F7C47">
      <w:r>
        <w:rPr>
          <w:noProof/>
        </w:rPr>
        <w:t>Syntax</w:t>
      </w:r>
      <w:r>
        <w:t>:</w:t>
      </w:r>
    </w:p>
    <w:p w14:paraId="2CC8AD46" w14:textId="77777777" w:rsidR="009F7C47" w:rsidRDefault="009F7C47" w:rsidP="008E1C80">
      <w:pPr>
        <w:pStyle w:val="Kode"/>
      </w:pPr>
      <w:r>
        <w:t>for (&lt;</w:t>
      </w:r>
      <w:r w:rsidRPr="00194466">
        <w:t>init</w:t>
      </w:r>
      <w:r>
        <w:t>&gt;;&lt;betingelse&gt;;&lt;</w:t>
      </w:r>
      <w:r w:rsidRPr="00194466">
        <w:t>count</w:t>
      </w:r>
      <w:r>
        <w:t>&gt;) {&lt;kode&gt;}</w:t>
      </w:r>
      <w:bookmarkEnd w:id="124"/>
      <w:bookmarkEnd w:id="125"/>
    </w:p>
    <w:p w14:paraId="29AC3271" w14:textId="77777777" w:rsidR="009F7C47" w:rsidRPr="00C41D9A" w:rsidRDefault="009F7C47" w:rsidP="009F7C47">
      <w:pPr>
        <w:spacing w:after="40"/>
        <w:rPr>
          <w:sz w:val="2"/>
          <w:szCs w:val="2"/>
        </w:rPr>
      </w:pPr>
    </w:p>
    <w:p w14:paraId="4E17F4FD" w14:textId="77777777" w:rsidR="009F7C47" w:rsidRDefault="009F7C47" w:rsidP="009F7C47">
      <w:pPr>
        <w:keepNext/>
        <w:pBdr>
          <w:top w:val="single" w:sz="12" w:space="1" w:color="3D603F"/>
          <w:left w:val="single" w:sz="12" w:space="4" w:color="3D603F"/>
          <w:bottom w:val="single" w:sz="12" w:space="1" w:color="3D603F"/>
          <w:right w:val="single" w:sz="12" w:space="0" w:color="3D603F"/>
        </w:pBdr>
        <w:spacing w:after="0"/>
        <w:ind w:left="1134" w:right="2268"/>
        <w:rPr>
          <w:noProof/>
        </w:rPr>
      </w:pPr>
      <w:r>
        <w:rPr>
          <w:noProof/>
        </w:rPr>
        <w:t>Eksempel:</w:t>
      </w:r>
    </w:p>
    <w:p w14:paraId="081E62E2" w14:textId="66DF83A4" w:rsidR="009F7C47" w:rsidRPr="00C41D9A" w:rsidRDefault="009F7C47" w:rsidP="009F7C47">
      <w:pPr>
        <w:keepNext/>
        <w:pBdr>
          <w:top w:val="single" w:sz="12" w:space="1" w:color="3D603F"/>
          <w:left w:val="single" w:sz="12" w:space="4" w:color="3D603F"/>
          <w:bottom w:val="single" w:sz="12" w:space="1" w:color="3D603F"/>
          <w:right w:val="single" w:sz="12" w:space="0" w:color="3D603F"/>
        </w:pBdr>
        <w:spacing w:after="0"/>
        <w:ind w:left="1134" w:right="2268"/>
        <w:rPr>
          <w:noProof/>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i=0; i&lt;110; i++) { … }</w:t>
      </w:r>
    </w:p>
    <w:p w14:paraId="10C42AD5" w14:textId="2195EFB3" w:rsidR="009F7C47" w:rsidRDefault="005F4616" w:rsidP="009F7C47">
      <w:pPr>
        <w:spacing w:before="120"/>
      </w:pPr>
      <w:r>
        <w:rPr>
          <w:noProof/>
          <w:lang w:eastAsia="da-DK"/>
        </w:rPr>
        <mc:AlternateContent>
          <mc:Choice Requires="wps">
            <w:drawing>
              <wp:anchor distT="0" distB="0" distL="114300" distR="114300" simplePos="0" relativeHeight="251661312" behindDoc="0" locked="0" layoutInCell="1" allowOverlap="1" wp14:anchorId="016C68D7" wp14:editId="27915052">
                <wp:simplePos x="0" y="0"/>
                <wp:positionH relativeFrom="column">
                  <wp:posOffset>-290720</wp:posOffset>
                </wp:positionH>
                <wp:positionV relativeFrom="paragraph">
                  <wp:posOffset>1052030</wp:posOffset>
                </wp:positionV>
                <wp:extent cx="1641475" cy="1423284"/>
                <wp:effectExtent l="0" t="0" r="53975" b="24765"/>
                <wp:wrapNone/>
                <wp:docPr id="7" name="Kombinationstegning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1475" cy="1423284"/>
                        </a:xfrm>
                        <a:custGeom>
                          <a:avLst/>
                          <a:gdLst>
                            <a:gd name="connsiteX0" fmla="*/ 573869 w 1641888"/>
                            <a:gd name="connsiteY0" fmla="*/ 1493959 h 1493959"/>
                            <a:gd name="connsiteX1" fmla="*/ 10599 w 1641888"/>
                            <a:gd name="connsiteY1" fmla="*/ 1128199 h 1493959"/>
                            <a:gd name="connsiteX2" fmla="*/ 1012781 w 1641888"/>
                            <a:gd name="connsiteY2" fmla="*/ 38235 h 1493959"/>
                            <a:gd name="connsiteX3" fmla="*/ 1641888 w 1641888"/>
                            <a:gd name="connsiteY3" fmla="*/ 352788 h 1493959"/>
                          </a:gdLst>
                          <a:ahLst/>
                          <a:cxnLst>
                            <a:cxn ang="0">
                              <a:pos x="connsiteX0" y="connsiteY0"/>
                            </a:cxn>
                            <a:cxn ang="0">
                              <a:pos x="connsiteX1" y="connsiteY1"/>
                            </a:cxn>
                            <a:cxn ang="0">
                              <a:pos x="connsiteX2" y="connsiteY2"/>
                            </a:cxn>
                            <a:cxn ang="0">
                              <a:pos x="connsiteX3" y="connsiteY3"/>
                            </a:cxn>
                          </a:cxnLst>
                          <a:rect l="l" t="t" r="r" b="b"/>
                          <a:pathLst>
                            <a:path w="1641888" h="1493959">
                              <a:moveTo>
                                <a:pt x="573869" y="1493959"/>
                              </a:moveTo>
                              <a:cubicBezTo>
                                <a:pt x="255658" y="1432389"/>
                                <a:pt x="-62553" y="1370820"/>
                                <a:pt x="10599" y="1128199"/>
                              </a:cubicBezTo>
                              <a:cubicBezTo>
                                <a:pt x="83751" y="885578"/>
                                <a:pt x="740900" y="167470"/>
                                <a:pt x="1012781" y="38235"/>
                              </a:cubicBezTo>
                              <a:cubicBezTo>
                                <a:pt x="1284663" y="-91000"/>
                                <a:pt x="1463275" y="130894"/>
                                <a:pt x="1641888" y="352788"/>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692503" id="Kombinationstegning 7" o:spid="_x0000_s1026" style="position:absolute;margin-left:-22.9pt;margin-top:82.85pt;width:129.25pt;height:11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41888,1493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" path="m573869,1493959c255658,1432389,-62553,1370820,10599,1128199,83751,885578,740900,167470,1012781,38235v271882,-129235,450494,92659,629107,314553e" fillcolor="#4472c4 [3204]" strokecolor="#8b0000">
                <v:fill opacity="0"/>
                <v:stroke endarrow="block" joinstyle="miter"/>
                <v:path arrowok="t" o:connecttype="custom" o:connectlocs="573725,1423284;10596,1074827;1012526,36426;1641475,336099" o:connectangles="0,0,0,0"/>
              </v:shape>
            </w:pict>
          </mc:Fallback>
        </mc:AlternateContent>
      </w:r>
      <w:r>
        <w:rPr>
          <w:noProof/>
          <w:lang w:eastAsia="da-DK"/>
        </w:rPr>
        <mc:AlternateContent>
          <mc:Choice Requires="wps">
            <w:drawing>
              <wp:anchor distT="0" distB="0" distL="114300" distR="114300" simplePos="0" relativeHeight="251658239" behindDoc="0" locked="0" layoutInCell="1" allowOverlap="1" wp14:anchorId="625C2266" wp14:editId="729F7A1E">
                <wp:simplePos x="0" y="0"/>
                <wp:positionH relativeFrom="column">
                  <wp:posOffset>-553113</wp:posOffset>
                </wp:positionH>
                <wp:positionV relativeFrom="paragraph">
                  <wp:posOffset>726026</wp:posOffset>
                </wp:positionV>
                <wp:extent cx="2764155" cy="2639833"/>
                <wp:effectExtent l="0" t="0" r="55245" b="46355"/>
                <wp:wrapNone/>
                <wp:docPr id="9" name="Kombinationstegning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4155" cy="2639833"/>
                        </a:xfrm>
                        <a:custGeom>
                          <a:avLst/>
                          <a:gdLst>
                            <a:gd name="connsiteX0" fmla="*/ 617495 w 2980305"/>
                            <a:gd name="connsiteY0" fmla="*/ 2540328 h 2555315"/>
                            <a:gd name="connsiteX1" fmla="*/ 207844 w 2980305"/>
                            <a:gd name="connsiteY1" fmla="*/ 2255035 h 2555315"/>
                            <a:gd name="connsiteX2" fmla="*/ 120062 w 2980305"/>
                            <a:gd name="connsiteY2" fmla="*/ 499387 h 2555315"/>
                            <a:gd name="connsiteX3" fmla="*/ 1883025 w 2980305"/>
                            <a:gd name="connsiteY3" fmla="*/ 1954 h 2555315"/>
                            <a:gd name="connsiteX4" fmla="*/ 2980305 w 2980305"/>
                            <a:gd name="connsiteY4" fmla="*/ 623746 h 255531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80305" h="2555315">
                              <a:moveTo>
                                <a:pt x="617495" y="2540328"/>
                              </a:moveTo>
                              <a:cubicBezTo>
                                <a:pt x="454122" y="2567760"/>
                                <a:pt x="290749" y="2595192"/>
                                <a:pt x="207844" y="2255035"/>
                              </a:cubicBezTo>
                              <a:cubicBezTo>
                                <a:pt x="124939" y="1914878"/>
                                <a:pt x="-159135" y="874900"/>
                                <a:pt x="120062" y="499387"/>
                              </a:cubicBezTo>
                              <a:cubicBezTo>
                                <a:pt x="399259" y="123874"/>
                                <a:pt x="1406318" y="-18773"/>
                                <a:pt x="1883025" y="1954"/>
                              </a:cubicBezTo>
                              <a:cubicBezTo>
                                <a:pt x="2359732" y="22680"/>
                                <a:pt x="2670018" y="323213"/>
                                <a:pt x="2980305" y="623746"/>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F5EA44" id="Kombinationstegning 9" o:spid="_x0000_s1026" style="position:absolute;margin-left:-43.55pt;margin-top:57.15pt;width:217.65pt;height:207.8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980305,255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" path="m617495,2540328v-163373,27432,-326746,54864,-409651,-285293c124939,1914878,-159135,874900,120062,499387,399259,123874,1406318,-18773,1883025,1954v476707,20726,786993,321259,1097280,621792e" fillcolor="#4472c4 [3204]" strokecolor="#8b0000">
                <v:fill opacity="0"/>
                <v:stroke endarrow="block" joinstyle="miter"/>
                <v:path arrowok="t" o:connecttype="custom" o:connectlocs="572710,2624350;192770,2329621;111354,515904;1746456,2019;2764155,644377" o:connectangles="0,0,0,0,0"/>
              </v:shape>
            </w:pict>
          </mc:Fallback>
        </mc:AlternateContent>
      </w:r>
      <w:r w:rsidR="009F7C47">
        <w:t xml:space="preserve">Når man på forhånd ved at man skal gennemløbe noget kode et bestemt antal gange, kan det være nemmere at bruge en </w:t>
      </w:r>
      <w:r w:rsidR="009F7C47" w:rsidRPr="008E1C80">
        <w:rPr>
          <w:rFonts w:ascii="Consolas" w:hAnsi="Consolas" w:cs="Consolas"/>
          <w:noProof/>
          <w:color w:val="000000"/>
          <w:sz w:val="20"/>
          <w:szCs w:val="19"/>
        </w:rPr>
        <w:t>for</w:t>
      </w:r>
      <w:r w:rsidR="009F7C47">
        <w:t xml:space="preserve">-løkke end en </w:t>
      </w:r>
      <w:r w:rsidR="009F7C47" w:rsidRPr="008E1C80">
        <w:rPr>
          <w:rFonts w:ascii="Consolas" w:hAnsi="Consolas" w:cs="Consolas"/>
          <w:noProof/>
          <w:color w:val="000000"/>
          <w:sz w:val="20"/>
          <w:szCs w:val="19"/>
        </w:rPr>
        <w:t>while</w:t>
      </w:r>
      <w:r w:rsidR="009F7C47">
        <w:t xml:space="preserve">-løkke. Det skyldes at man får hjælp af syntax-tjekkeren til at sikre at man husker at initialisere og tælle tællevariablen op – den der holder styr på hvor mange gange vi har udført koden inden i løkken. Det man skal have fokus på omkring </w:t>
      </w:r>
      <w:r w:rsidR="009F7C47" w:rsidRPr="00FF674F">
        <w:rPr>
          <w:rFonts w:ascii="Consolas" w:hAnsi="Consolas" w:cs="Consolas"/>
          <w:noProof/>
          <w:color w:val="000000"/>
          <w:sz w:val="20"/>
          <w:szCs w:val="19"/>
        </w:rPr>
        <w:t>for</w:t>
      </w:r>
      <w:r w:rsidR="009F7C47">
        <w:t xml:space="preserve">-løkker er at udfylde hovedet korrekt, altså det der står i parentes efter nøgleordet </w:t>
      </w:r>
      <w:r w:rsidR="009F7C47" w:rsidRPr="00FF674F">
        <w:rPr>
          <w:rFonts w:ascii="Consolas" w:hAnsi="Consolas" w:cs="Consolas"/>
          <w:noProof/>
          <w:color w:val="000000"/>
          <w:sz w:val="20"/>
          <w:szCs w:val="19"/>
        </w:rPr>
        <w:t>for</w:t>
      </w:r>
      <w:r w:rsidR="009F7C47">
        <w:t>.</w:t>
      </w:r>
    </w:p>
    <w:p w14:paraId="50ABDFBB" w14:textId="0D50B1CE" w:rsidR="009F7C47" w:rsidRDefault="009F7C47" w:rsidP="009F7C47">
      <w:pPr>
        <w:keepNext/>
      </w:pPr>
      <w:r>
        <w:rPr>
          <w:noProof/>
          <w:lang w:eastAsia="da-DK"/>
        </w:rPr>
        <mc:AlternateContent>
          <mc:Choice Requires="wps">
            <w:drawing>
              <wp:anchor distT="0" distB="0" distL="114300" distR="114300" simplePos="0" relativeHeight="251662336" behindDoc="0" locked="0" layoutInCell="1" allowOverlap="1" wp14:anchorId="40319FDD" wp14:editId="5855D887">
                <wp:simplePos x="0" y="0"/>
                <wp:positionH relativeFrom="column">
                  <wp:posOffset>1832279</wp:posOffset>
                </wp:positionH>
                <wp:positionV relativeFrom="paragraph">
                  <wp:posOffset>32690</wp:posOffset>
                </wp:positionV>
                <wp:extent cx="4507829" cy="1661822"/>
                <wp:effectExtent l="38100" t="0" r="26670" b="14605"/>
                <wp:wrapNone/>
                <wp:docPr id="8" name="Kombinationstegning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7829" cy="1661822"/>
                        </a:xfrm>
                        <a:custGeom>
                          <a:avLst/>
                          <a:gdLst>
                            <a:gd name="connsiteX0" fmla="*/ 3869741 w 4222760"/>
                            <a:gd name="connsiteY0" fmla="*/ 1514350 h 1514350"/>
                            <a:gd name="connsiteX1" fmla="*/ 4045306 w 4222760"/>
                            <a:gd name="connsiteY1" fmla="*/ 797460 h 1514350"/>
                            <a:gd name="connsiteX2" fmla="*/ 1675181 w 4222760"/>
                            <a:gd name="connsiteY2" fmla="*/ 103 h 1514350"/>
                            <a:gd name="connsiteX3" fmla="*/ 950976 w 4222760"/>
                            <a:gd name="connsiteY3" fmla="*/ 738938 h 1514350"/>
                            <a:gd name="connsiteX4" fmla="*/ 0 w 4222760"/>
                            <a:gd name="connsiteY4" fmla="*/ 402439 h 1514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22760" h="1514350">
                              <a:moveTo>
                                <a:pt x="3869741" y="1514350"/>
                              </a:moveTo>
                              <a:cubicBezTo>
                                <a:pt x="4140403" y="1282092"/>
                                <a:pt x="4411066" y="1049834"/>
                                <a:pt x="4045306" y="797460"/>
                              </a:cubicBezTo>
                              <a:cubicBezTo>
                                <a:pt x="3679546" y="545085"/>
                                <a:pt x="2190903" y="9857"/>
                                <a:pt x="1675181" y="103"/>
                              </a:cubicBezTo>
                              <a:cubicBezTo>
                                <a:pt x="1159459" y="-9651"/>
                                <a:pt x="1230173" y="671882"/>
                                <a:pt x="950976" y="738938"/>
                              </a:cubicBezTo>
                              <a:cubicBezTo>
                                <a:pt x="671779" y="805994"/>
                                <a:pt x="335889" y="604216"/>
                                <a:pt x="0" y="402439"/>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D10C11" id="Kombinationstegning 8" o:spid="_x0000_s1026" style="position:absolute;margin-left:144.25pt;margin-top:2.55pt;width:354.95pt;height:13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222760,1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" path="m3869741,1514350v270662,-232258,541325,-464516,175565,-716890c3679546,545085,2190903,9857,1675181,103,1159459,-9651,1230173,671882,950976,738938,671779,805994,335889,604216,,402439e" fillcolor="#4472c4 [3204]" strokecolor="#8b0000">
                <v:fill opacity="0"/>
                <v:stroke endarrow="block" joinstyle="miter"/>
                <v:path arrowok="t" o:connecttype="custom" o:connectlocs="4130978,1661822;4318395,875119;1788269,113;1015174,810898;0,441630" o:connectangles="0,0,0,0,0"/>
              </v:shape>
            </w:pict>
          </mc:Fallback>
        </mc:AlternateContent>
      </w:r>
      <w:r>
        <w:t>Et simpelt lille eksempel gør det nemmere at forklare:</w:t>
      </w:r>
    </w:p>
    <w:p w14:paraId="6CB2E52B" w14:textId="77777777" w:rsidR="009F7C47" w:rsidRDefault="009F7C47" w:rsidP="008E1C80">
      <w:pPr>
        <w:pStyle w:val="Kode"/>
      </w:pPr>
      <w:r>
        <w:t>for (int i=0; i&lt;10; i++)</w:t>
      </w:r>
    </w:p>
    <w:p w14:paraId="260E9377" w14:textId="77777777" w:rsidR="009F7C47" w:rsidRDefault="009F7C47" w:rsidP="008E1C80">
      <w:pPr>
        <w:pStyle w:val="Kode"/>
      </w:pPr>
      <w:r>
        <w:t>{</w:t>
      </w:r>
    </w:p>
    <w:p w14:paraId="183C04FD" w14:textId="77777777" w:rsidR="009F7C47" w:rsidRDefault="009F7C47" w:rsidP="008E1C80">
      <w:pPr>
        <w:pStyle w:val="Kode"/>
      </w:pPr>
      <w:r>
        <w:t xml:space="preserve">   Console.WriteLine(i);</w:t>
      </w:r>
    </w:p>
    <w:p w14:paraId="51981FB2" w14:textId="77777777" w:rsidR="009F7C47" w:rsidRDefault="009F7C47" w:rsidP="008E1C80">
      <w:pPr>
        <w:pStyle w:val="Kode"/>
      </w:pPr>
      <w:r>
        <w:t>}</w:t>
      </w:r>
    </w:p>
    <w:p w14:paraId="5404DBEF" w14:textId="77777777" w:rsidR="009F7C47" w:rsidRDefault="009F7C47" w:rsidP="009F7C47">
      <w:pPr>
        <w:spacing w:before="120"/>
      </w:pPr>
      <w:r>
        <w:t xml:space="preserve">Der er tre dele i hovedet af en </w:t>
      </w:r>
      <w:r w:rsidRPr="00323AD3">
        <w:rPr>
          <w:rFonts w:ascii="Consolas" w:hAnsi="Consolas" w:cs="Consolas"/>
          <w:noProof/>
          <w:color w:val="000000"/>
        </w:rPr>
        <w:t>for</w:t>
      </w:r>
      <w:r>
        <w:t>-instruktion, de tre dele er adskilt af semikolon.</w:t>
      </w:r>
    </w:p>
    <w:p w14:paraId="59764BB8" w14:textId="77777777" w:rsidR="009F7C47" w:rsidRDefault="009F7C47" w:rsidP="009F7C47">
      <w:pPr>
        <w:pStyle w:val="Listeafsnit"/>
        <w:numPr>
          <w:ilvl w:val="0"/>
          <w:numId w:val="3"/>
        </w:numPr>
        <w:spacing w:before="120"/>
      </w:pPr>
      <w:r>
        <w:t xml:space="preserve">Den første del er initialisering, det udføres inden første gennemløb af løkken. Denne bruges ofte til at sætte tællevariablen til </w:t>
      </w:r>
      <w:r w:rsidRPr="0084479E">
        <w:rPr>
          <w:rFonts w:ascii="Consolas" w:hAnsi="Consolas" w:cs="Consolas"/>
          <w:noProof/>
          <w:color w:val="000000"/>
          <w:sz w:val="20"/>
          <w:szCs w:val="19"/>
        </w:rPr>
        <w:t>0</w:t>
      </w:r>
      <w:r>
        <w:t xml:space="preserve"> (væn dig til at tælle fra </w:t>
      </w:r>
      <w:r w:rsidRPr="0084479E">
        <w:rPr>
          <w:rFonts w:ascii="Consolas" w:hAnsi="Consolas" w:cs="Consolas"/>
          <w:noProof/>
          <w:color w:val="000000"/>
          <w:sz w:val="20"/>
          <w:szCs w:val="19"/>
        </w:rPr>
        <w:t>0</w:t>
      </w:r>
      <w:r>
        <w:t>, alting bliver nemmere på den måde).</w:t>
      </w:r>
    </w:p>
    <w:p w14:paraId="2A43C144" w14:textId="77777777" w:rsidR="009F7C47" w:rsidRDefault="009F7C47" w:rsidP="009F7C47">
      <w:pPr>
        <w:pStyle w:val="Listeafsnit"/>
        <w:numPr>
          <w:ilvl w:val="0"/>
          <w:numId w:val="3"/>
        </w:numPr>
        <w:spacing w:before="120"/>
      </w:pPr>
      <w:r>
        <w:t>Den anden del er betingelsen for at fortsætte, det tjekkes ved starten og inden hver gennemkørsel af kode-delen. Når betingelsen er falsk fortsætter programmet efter løkken.</w:t>
      </w:r>
    </w:p>
    <w:p w14:paraId="045A0501" w14:textId="77777777" w:rsidR="009F7C47" w:rsidRDefault="009F7C47" w:rsidP="009F7C47">
      <w:pPr>
        <w:pStyle w:val="Listeafsnit"/>
        <w:numPr>
          <w:ilvl w:val="0"/>
          <w:numId w:val="3"/>
        </w:numPr>
        <w:spacing w:before="120"/>
      </w:pPr>
      <w:r>
        <w:t>Den sidste del udføres efter hver gennemkørsel af kode-delen. Denne bruges ofte til at sørge for at tælleren opdateres.</w:t>
      </w:r>
    </w:p>
    <w:p w14:paraId="0C7EACCA" w14:textId="4283DDEE" w:rsidR="009F7C47" w:rsidRDefault="009F7C47" w:rsidP="009F7C47">
      <w:r>
        <w:t xml:space="preserve">Det er muligt at løse samme opgaver med </w:t>
      </w:r>
      <w:r w:rsidRPr="0084479E">
        <w:rPr>
          <w:rFonts w:ascii="Consolas" w:hAnsi="Consolas" w:cs="Consolas"/>
          <w:noProof/>
          <w:color w:val="000000"/>
          <w:sz w:val="20"/>
          <w:szCs w:val="19"/>
        </w:rPr>
        <w:t>for</w:t>
      </w:r>
      <w:r>
        <w:t xml:space="preserve"> som med </w:t>
      </w:r>
      <w:r w:rsidRPr="0084479E">
        <w:rPr>
          <w:rFonts w:ascii="Consolas" w:hAnsi="Consolas" w:cs="Consolas"/>
          <w:noProof/>
          <w:color w:val="000000"/>
          <w:sz w:val="20"/>
          <w:szCs w:val="19"/>
        </w:rPr>
        <w:t>while</w:t>
      </w:r>
      <w:r>
        <w:t xml:space="preserve">, men det normale er at </w:t>
      </w:r>
      <w:r w:rsidRPr="0084479E">
        <w:rPr>
          <w:rFonts w:ascii="Consolas" w:hAnsi="Consolas" w:cs="Consolas"/>
          <w:noProof/>
          <w:color w:val="000000"/>
          <w:sz w:val="20"/>
          <w:szCs w:val="19"/>
        </w:rPr>
        <w:t>for</w:t>
      </w:r>
      <w:r>
        <w:t>-løkker bruges når man skal lave en løkke der løber igennem en række tal fordi de er nemme at skrive op</w:t>
      </w:r>
      <w:r w:rsidR="008E1C80">
        <w:t xml:space="preserve"> og hurtige at overskue når man læser koden</w:t>
      </w:r>
      <w:r>
        <w:t xml:space="preserve">, mens </w:t>
      </w:r>
      <w:r w:rsidRPr="0084479E">
        <w:rPr>
          <w:rFonts w:ascii="Consolas" w:hAnsi="Consolas" w:cs="Consolas"/>
          <w:noProof/>
          <w:color w:val="000000"/>
          <w:sz w:val="20"/>
          <w:szCs w:val="19"/>
        </w:rPr>
        <w:t>while</w:t>
      </w:r>
      <w:r>
        <w:t xml:space="preserve">-løkker af de fleste ses som mere overskuelige ved mere </w:t>
      </w:r>
      <w:r>
        <w:lastRenderedPageBreak/>
        <w:t>komplekse løkker fordi strukturen er nemmere at overskue.</w:t>
      </w:r>
      <w:r w:rsidR="008E1C80">
        <w:t xml:space="preserve"> Tommelfingerregel: Hvis programmet på forhånd ved hvor mange gange den skal gentage en handling, så benyt </w:t>
      </w:r>
      <w:r w:rsidR="008E1C80" w:rsidRPr="008E1C80">
        <w:rPr>
          <w:rFonts w:ascii="Consolas" w:hAnsi="Consolas" w:cs="Consolas"/>
          <w:noProof/>
          <w:color w:val="000000"/>
          <w:sz w:val="20"/>
          <w:szCs w:val="19"/>
        </w:rPr>
        <w:t>for</w:t>
      </w:r>
      <w:r w:rsidR="008E1C80">
        <w:t xml:space="preserve">, ellers </w:t>
      </w:r>
      <w:r w:rsidR="008E1C80" w:rsidRPr="008E1C80">
        <w:rPr>
          <w:rFonts w:ascii="Consolas" w:hAnsi="Consolas" w:cs="Consolas"/>
          <w:noProof/>
          <w:color w:val="000000"/>
          <w:sz w:val="20"/>
          <w:szCs w:val="19"/>
        </w:rPr>
        <w:t>while</w:t>
      </w:r>
      <w:r w:rsidR="008E1C80">
        <w:t>.</w:t>
      </w:r>
    </w:p>
    <w:p w14:paraId="72B78869" w14:textId="77777777" w:rsidR="009F7C47" w:rsidRDefault="009F7C47" w:rsidP="009F7C47">
      <w:pPr>
        <w:keepNext/>
      </w:pPr>
      <w:r>
        <w:t xml:space="preserve">Eksempel: Nedenstående er en løsning af gange med heltal ved hjælp af plus. Vi udnytter at 7*8 er det samme som 7+7+7+7+7+7+7+7 (eller 8+8+8+8+8+8+8). </w:t>
      </w:r>
    </w:p>
    <w:p w14:paraId="05F92BD8"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8000"/>
          <w:sz w:val="19"/>
          <w:szCs w:val="19"/>
        </w:rPr>
        <w:t>// Gange to positive heltal med hinanden</w:t>
      </w:r>
    </w:p>
    <w:p w14:paraId="4313AF25"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w:t>
      </w:r>
      <w:r>
        <w:rPr>
          <w:rFonts w:ascii="Consolas" w:hAnsi="Consolas" w:cs="Consolas"/>
          <w:noProof/>
          <w:color w:val="A31515"/>
          <w:sz w:val="19"/>
          <w:szCs w:val="19"/>
        </w:rPr>
        <w:t>"Indtast første tal der skal ganges: "</w:t>
      </w:r>
      <w:r>
        <w:rPr>
          <w:rFonts w:ascii="Consolas" w:hAnsi="Consolas" w:cs="Consolas"/>
          <w:noProof/>
          <w:color w:val="000000"/>
          <w:sz w:val="19"/>
          <w:szCs w:val="19"/>
        </w:rPr>
        <w:t>);</w:t>
      </w:r>
    </w:p>
    <w:p w14:paraId="653308B0"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int</w:t>
      </w:r>
      <w:r w:rsidRPr="00194466">
        <w:rPr>
          <w:rFonts w:ascii="Consolas" w:hAnsi="Consolas" w:cs="Consolas"/>
          <w:noProof/>
          <w:color w:val="000000"/>
          <w:sz w:val="19"/>
          <w:szCs w:val="19"/>
          <w:lang w:val="en-US"/>
        </w:rPr>
        <w:t xml:space="preserve"> tal1 = Convert.ToInt32(Console.ReadLine());</w:t>
      </w:r>
    </w:p>
    <w:p w14:paraId="71E13781"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Console.Write(</w:t>
      </w:r>
      <w:r>
        <w:rPr>
          <w:rFonts w:ascii="Consolas" w:hAnsi="Consolas" w:cs="Consolas"/>
          <w:noProof/>
          <w:color w:val="A31515"/>
          <w:sz w:val="19"/>
          <w:szCs w:val="19"/>
        </w:rPr>
        <w:t>"Indtast andet tal der skal ganges: "</w:t>
      </w:r>
      <w:r>
        <w:rPr>
          <w:rFonts w:ascii="Consolas" w:hAnsi="Consolas" w:cs="Consolas"/>
          <w:noProof/>
          <w:color w:val="000000"/>
          <w:sz w:val="19"/>
          <w:szCs w:val="19"/>
        </w:rPr>
        <w:t>);</w:t>
      </w:r>
    </w:p>
    <w:p w14:paraId="681B3B75"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int</w:t>
      </w:r>
      <w:r w:rsidRPr="00194466">
        <w:rPr>
          <w:rFonts w:ascii="Consolas" w:hAnsi="Consolas" w:cs="Consolas"/>
          <w:noProof/>
          <w:color w:val="000000"/>
          <w:sz w:val="19"/>
          <w:szCs w:val="19"/>
          <w:lang w:val="en-US"/>
        </w:rPr>
        <w:t xml:space="preserve"> tal2 = Convert.ToInt32(Console.ReadLine());</w:t>
      </w:r>
    </w:p>
    <w:p w14:paraId="77C4F169"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res = 0;</w:t>
      </w:r>
    </w:p>
    <w:p w14:paraId="596E374A"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tal2; i++)</w:t>
      </w:r>
    </w:p>
    <w:p w14:paraId="744BEC52"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1FB5E8D9" w14:textId="3D46982D"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res += tal1; </w:t>
      </w:r>
      <w:r>
        <w:rPr>
          <w:rFonts w:ascii="Consolas" w:hAnsi="Consolas" w:cs="Consolas"/>
          <w:noProof/>
          <w:color w:val="008000"/>
          <w:sz w:val="19"/>
          <w:szCs w:val="19"/>
        </w:rPr>
        <w:t>// sam</w:t>
      </w:r>
      <w:r w:rsidR="00757B22">
        <w:rPr>
          <w:rFonts w:ascii="Consolas" w:hAnsi="Consolas" w:cs="Consolas"/>
          <w:noProof/>
          <w:color w:val="008000"/>
          <w:sz w:val="19"/>
          <w:szCs w:val="19"/>
        </w:rPr>
        <w:t>me</w:t>
      </w:r>
      <w:r>
        <w:rPr>
          <w:rFonts w:ascii="Consolas" w:hAnsi="Consolas" w:cs="Consolas"/>
          <w:noProof/>
          <w:color w:val="008000"/>
          <w:sz w:val="19"/>
          <w:szCs w:val="19"/>
        </w:rPr>
        <w:t xml:space="preserve"> </w:t>
      </w:r>
      <w:r w:rsidR="00757B22">
        <w:rPr>
          <w:rFonts w:ascii="Consolas" w:hAnsi="Consolas" w:cs="Consolas"/>
          <w:noProof/>
          <w:color w:val="008000"/>
          <w:sz w:val="19"/>
          <w:szCs w:val="19"/>
        </w:rPr>
        <w:t>som</w:t>
      </w:r>
      <w:r w:rsidR="00CF3DD8">
        <w:rPr>
          <w:rFonts w:ascii="Consolas" w:hAnsi="Consolas" w:cs="Consolas"/>
          <w:noProof/>
          <w:color w:val="008000"/>
          <w:sz w:val="19"/>
          <w:szCs w:val="19"/>
        </w:rPr>
        <w:t>:</w:t>
      </w:r>
      <w:r>
        <w:rPr>
          <w:rFonts w:ascii="Consolas" w:hAnsi="Consolas" w:cs="Consolas"/>
          <w:noProof/>
          <w:color w:val="008000"/>
          <w:sz w:val="19"/>
          <w:szCs w:val="19"/>
        </w:rPr>
        <w:t xml:space="preserve"> res = res+tal1</w:t>
      </w:r>
    </w:p>
    <w:p w14:paraId="20B28568"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7BB49F93" w14:textId="77777777" w:rsidR="009F7C47" w:rsidRDefault="009F7C47" w:rsidP="009F7C47">
      <w:pPr>
        <w:keepNext/>
        <w:pBdr>
          <w:top w:val="single" w:sz="12" w:space="1" w:color="3D603F"/>
          <w:left w:val="single" w:sz="12" w:space="4" w:color="3D603F"/>
          <w:bottom w:val="single" w:sz="12" w:space="1" w:color="3D603F"/>
          <w:right w:val="single" w:sz="12" w:space="0" w:color="3D603F"/>
        </w:pBdr>
        <w:spacing w:before="120"/>
        <w:ind w:left="1134" w:right="1134"/>
        <w:rPr>
          <w:rFonts w:ascii="Consolas" w:hAnsi="Consolas" w:cs="Consolas"/>
          <w:noProof/>
          <w:color w:val="000000"/>
          <w:sz w:val="19"/>
          <w:szCs w:val="19"/>
        </w:rPr>
      </w:pPr>
      <w:r>
        <w:rPr>
          <w:rFonts w:ascii="Consolas" w:hAnsi="Consolas" w:cs="Consolas"/>
          <w:noProof/>
          <w:color w:val="000000"/>
          <w:sz w:val="19"/>
          <w:szCs w:val="19"/>
        </w:rPr>
        <w:t>Console.WriteLine(</w:t>
      </w:r>
      <w:r>
        <w:rPr>
          <w:rFonts w:ascii="Consolas" w:hAnsi="Consolas" w:cs="Consolas"/>
          <w:noProof/>
          <w:color w:val="A31515"/>
          <w:sz w:val="19"/>
          <w:szCs w:val="19"/>
        </w:rPr>
        <w:t>$"</w:t>
      </w:r>
      <w:r>
        <w:rPr>
          <w:rFonts w:ascii="Consolas" w:hAnsi="Consolas" w:cs="Consolas"/>
          <w:noProof/>
          <w:color w:val="000000"/>
          <w:sz w:val="19"/>
          <w:szCs w:val="19"/>
        </w:rPr>
        <w:t>{tal1}</w:t>
      </w:r>
      <w:r>
        <w:rPr>
          <w:rFonts w:ascii="Consolas" w:hAnsi="Consolas" w:cs="Consolas"/>
          <w:noProof/>
          <w:color w:val="A31515"/>
          <w:sz w:val="19"/>
          <w:szCs w:val="19"/>
        </w:rPr>
        <w:t xml:space="preserve"> gange </w:t>
      </w:r>
      <w:r>
        <w:rPr>
          <w:rFonts w:ascii="Consolas" w:hAnsi="Consolas" w:cs="Consolas"/>
          <w:noProof/>
          <w:color w:val="000000"/>
          <w:sz w:val="19"/>
          <w:szCs w:val="19"/>
        </w:rPr>
        <w:t>{tal2}</w:t>
      </w:r>
      <w:r>
        <w:rPr>
          <w:rFonts w:ascii="Consolas" w:hAnsi="Consolas" w:cs="Consolas"/>
          <w:noProof/>
          <w:color w:val="A31515"/>
          <w:sz w:val="19"/>
          <w:szCs w:val="19"/>
        </w:rPr>
        <w:t xml:space="preserve"> giver </w:t>
      </w:r>
      <w:r>
        <w:rPr>
          <w:rFonts w:ascii="Consolas" w:hAnsi="Consolas" w:cs="Consolas"/>
          <w:noProof/>
          <w:color w:val="000000"/>
          <w:sz w:val="19"/>
          <w:szCs w:val="19"/>
        </w:rPr>
        <w:t>{res}</w:t>
      </w:r>
      <w:r>
        <w:rPr>
          <w:rFonts w:ascii="Consolas" w:hAnsi="Consolas" w:cs="Consolas"/>
          <w:noProof/>
          <w:color w:val="A31515"/>
          <w:sz w:val="19"/>
          <w:szCs w:val="19"/>
        </w:rPr>
        <w:t>"</w:t>
      </w:r>
      <w:r>
        <w:rPr>
          <w:rFonts w:ascii="Consolas" w:hAnsi="Consolas" w:cs="Consolas"/>
          <w:noProof/>
          <w:color w:val="000000"/>
          <w:sz w:val="19"/>
          <w:szCs w:val="19"/>
        </w:rPr>
        <w:t>);</w:t>
      </w:r>
    </w:p>
    <w:p w14:paraId="5B5ABE77" w14:textId="77777777" w:rsidR="009F7C47" w:rsidRDefault="009F7C47" w:rsidP="009F7C47">
      <w:pPr>
        <w:keepNext/>
        <w:spacing w:before="240"/>
      </w:pPr>
      <w:r>
        <w:t>Programmet giver følgende brugerdialog.</w:t>
      </w:r>
    </w:p>
    <w:p w14:paraId="4349C302"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Indtast første tal der skal ganges: 8</w:t>
      </w:r>
    </w:p>
    <w:p w14:paraId="7FCAED27"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Indtast andet tal der skal ganges: 7</w:t>
      </w:r>
    </w:p>
    <w:p w14:paraId="26F8F1AC" w14:textId="77777777" w:rsidR="009F7C47" w:rsidRPr="0096741F" w:rsidRDefault="009F7C47" w:rsidP="0026542C">
      <w:pPr>
        <w:pStyle w:val="Kode"/>
        <w:pBdr>
          <w:top w:val="single" w:sz="12" w:space="1" w:color="7D3F0F"/>
          <w:left w:val="single" w:sz="12" w:space="4" w:color="7D3F0F"/>
          <w:bottom w:val="single" w:sz="12" w:space="1" w:color="7D3F0F"/>
          <w:right w:val="single" w:sz="12" w:space="0" w:color="7D3F0F"/>
        </w:pBdr>
      </w:pPr>
      <w:r>
        <w:t>8 gange 7 giver 56</w:t>
      </w:r>
    </w:p>
    <w:p w14:paraId="375C1ABE" w14:textId="77777777" w:rsidR="009F7C47" w:rsidRDefault="009F7C47" w:rsidP="009F7C47">
      <w:pPr>
        <w:pStyle w:val="Overskrift2"/>
        <w:numPr>
          <w:ilvl w:val="1"/>
          <w:numId w:val="1"/>
        </w:numPr>
        <w:spacing w:before="160"/>
        <w:ind w:left="567" w:hanging="567"/>
      </w:pPr>
      <w:bookmarkStart w:id="126" w:name="_Toc73095938"/>
      <w:bookmarkStart w:id="127" w:name="_Ref19611591"/>
      <w:bookmarkStart w:id="128" w:name="_Toc529291077"/>
      <w:bookmarkStart w:id="129" w:name="_Toc529291126"/>
      <w:r>
        <w:t>Opgave: Jeg må ikke stjæle</w:t>
      </w:r>
      <w:bookmarkEnd w:id="126"/>
    </w:p>
    <w:p w14:paraId="637ABAE5" w14:textId="77777777" w:rsidR="009F7C47" w:rsidRDefault="009F7C47" w:rsidP="009F7C47">
      <w:pPr>
        <w:keepNext/>
        <w:spacing w:after="40"/>
      </w:pPr>
      <w:r>
        <w:t>Lav en metode hvor brugeren indtaster en sætning og hvor mange gentagelser han vil have. Programmet skal herefter skrive sætningen det antal gange som brugeren har ønsket.</w:t>
      </w:r>
    </w:p>
    <w:p w14:paraId="7660D528"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Hvilken sætning: Jeg må ikke stjæle.</w:t>
      </w:r>
    </w:p>
    <w:p w14:paraId="7BDE43EF"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Hvor mange gentagelser: 3</w:t>
      </w:r>
    </w:p>
    <w:p w14:paraId="18E110F4" w14:textId="77777777" w:rsidR="009F7C47" w:rsidRPr="00A14DBA" w:rsidRDefault="009F7C47" w:rsidP="0026542C">
      <w:pPr>
        <w:pStyle w:val="Kode"/>
        <w:pBdr>
          <w:top w:val="single" w:sz="12" w:space="1" w:color="7D3F0F"/>
          <w:left w:val="single" w:sz="12" w:space="4" w:color="7D3F0F"/>
          <w:bottom w:val="single" w:sz="12" w:space="1" w:color="7D3F0F"/>
          <w:right w:val="single" w:sz="12" w:space="0" w:color="7D3F0F"/>
        </w:pBdr>
      </w:pPr>
      <w:r>
        <w:t>Jeg må ikke stjæle.</w:t>
      </w:r>
    </w:p>
    <w:p w14:paraId="0D540E20" w14:textId="77777777" w:rsidR="009F7C47" w:rsidRPr="00A14DBA" w:rsidRDefault="009F7C47" w:rsidP="0026542C">
      <w:pPr>
        <w:pStyle w:val="Kode"/>
        <w:pBdr>
          <w:top w:val="single" w:sz="12" w:space="1" w:color="7D3F0F"/>
          <w:left w:val="single" w:sz="12" w:space="4" w:color="7D3F0F"/>
          <w:bottom w:val="single" w:sz="12" w:space="1" w:color="7D3F0F"/>
          <w:right w:val="single" w:sz="12" w:space="0" w:color="7D3F0F"/>
        </w:pBdr>
      </w:pPr>
      <w:r>
        <w:t>Jeg må ikke stjæle.</w:t>
      </w:r>
    </w:p>
    <w:p w14:paraId="6CAE9EEA" w14:textId="77777777" w:rsidR="009F7C47" w:rsidRPr="00A14DBA" w:rsidRDefault="009F7C47" w:rsidP="0026542C">
      <w:pPr>
        <w:pStyle w:val="Kode"/>
        <w:pBdr>
          <w:top w:val="single" w:sz="12" w:space="1" w:color="7D3F0F"/>
          <w:left w:val="single" w:sz="12" w:space="4" w:color="7D3F0F"/>
          <w:bottom w:val="single" w:sz="12" w:space="1" w:color="7D3F0F"/>
          <w:right w:val="single" w:sz="12" w:space="0" w:color="7D3F0F"/>
        </w:pBdr>
      </w:pPr>
      <w:r>
        <w:t>Jeg må ikke stjæle.</w:t>
      </w:r>
    </w:p>
    <w:p w14:paraId="0213672E" w14:textId="77777777" w:rsidR="009F7C47" w:rsidRDefault="009F7C47" w:rsidP="009F7C47">
      <w:pPr>
        <w:pStyle w:val="Overskrift2"/>
        <w:numPr>
          <w:ilvl w:val="1"/>
          <w:numId w:val="1"/>
        </w:numPr>
        <w:ind w:left="567" w:hanging="567"/>
      </w:pPr>
      <w:bookmarkStart w:id="130" w:name="_Toc529291078"/>
      <w:bookmarkStart w:id="131" w:name="_Toc529291127"/>
      <w:bookmarkStart w:id="132" w:name="_Toc73095939"/>
      <w:bookmarkEnd w:id="127"/>
      <w:bookmarkEnd w:id="128"/>
      <w:bookmarkEnd w:id="129"/>
      <w:r>
        <w:t>Opgave: Fødselsdag (lidt kringlet at få til at fungere helt rigtigt)</w:t>
      </w:r>
      <w:bookmarkEnd w:id="130"/>
      <w:bookmarkEnd w:id="131"/>
      <w:bookmarkEnd w:id="132"/>
    </w:p>
    <w:p w14:paraId="3D6A000A" w14:textId="77777777" w:rsidR="009F7C47" w:rsidRDefault="009F7C47" w:rsidP="009F7C47">
      <w:r>
        <w:t>Lav en metode hvor brugeren kan indtaste sin alder og sit køn, og programmet så på skærmen udskriver</w:t>
      </w:r>
    </w:p>
    <w:p w14:paraId="26905F8C"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rPr>
          <w:u w:val="single" w:color="800000"/>
        </w:rPr>
        <w:t>H</w:t>
      </w:r>
      <w:r>
        <w:t>un blev 1 år, hurra,</w:t>
      </w:r>
      <w:r>
        <w:tab/>
      </w:r>
      <w:r>
        <w:tab/>
        <w:t>(Uden ’og’ - begynd med stort)</w:t>
      </w:r>
    </w:p>
    <w:p w14:paraId="0BAE3529"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og hun blev 2 år, hurra,</w:t>
      </w:r>
    </w:p>
    <w:p w14:paraId="353A1B52"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og hun blev 3 år, hurra,</w:t>
      </w:r>
    </w:p>
    <w:p w14:paraId="1136DFD3"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w:t>
      </w:r>
    </w:p>
    <w:p w14:paraId="01355CA0" w14:textId="77777777" w:rsidR="009F7C47" w:rsidRDefault="009F7C47" w:rsidP="009F7C47">
      <w:r>
        <w:t>Osv. indtil den til sidst skriver:</w:t>
      </w:r>
    </w:p>
    <w:p w14:paraId="772F17B9" w14:textId="77777777" w:rsidR="009F7C47" w:rsidRDefault="009F7C47" w:rsidP="0026542C">
      <w:pPr>
        <w:pStyle w:val="Kode"/>
        <w:pBdr>
          <w:top w:val="single" w:sz="12" w:space="1" w:color="7D3F0F"/>
          <w:left w:val="single" w:sz="12" w:space="4" w:color="7D3F0F"/>
          <w:bottom w:val="single" w:sz="12" w:space="1" w:color="7D3F0F"/>
          <w:right w:val="single" w:sz="12" w:space="0" w:color="7D3F0F"/>
        </w:pBdr>
      </w:pPr>
      <w:r>
        <w:t>og hun blev 21 år, HURRAAAA …</w:t>
      </w:r>
    </w:p>
    <w:p w14:paraId="64AE1DD9" w14:textId="77777777" w:rsidR="009F7C47" w:rsidRDefault="009F7C47" w:rsidP="009F7C47">
      <w:r>
        <w:t>Hvis man f.eks. indtaster K som køn og 21 som alder.</w:t>
      </w:r>
    </w:p>
    <w:p w14:paraId="06BC0D24" w14:textId="77777777" w:rsidR="009F7C47" w:rsidRDefault="009F7C47" w:rsidP="009F7C47">
      <w:r w:rsidRPr="003D0C32">
        <w:rPr>
          <w:b/>
        </w:rPr>
        <w:t>Bemærk</w:t>
      </w:r>
      <w:r>
        <w:t>: Første og sidste linje afviger fra de øvrige (mange) linjer. Hvis alderen er 1 år, skal kun sidste linje vises, men da det også er den første linje, skal der ikke være noget ’og’.</w:t>
      </w:r>
    </w:p>
    <w:p w14:paraId="7750C27D" w14:textId="77777777" w:rsidR="009F7C47" w:rsidRDefault="009F7C47" w:rsidP="009F7C47">
      <w:pPr>
        <w:pStyle w:val="Overskrift2"/>
        <w:numPr>
          <w:ilvl w:val="1"/>
          <w:numId w:val="1"/>
        </w:numPr>
        <w:spacing w:before="160"/>
        <w:ind w:left="567" w:hanging="567"/>
      </w:pPr>
      <w:bookmarkStart w:id="133" w:name="_Ref25326784"/>
      <w:bookmarkStart w:id="134" w:name="_Toc73095940"/>
      <w:r>
        <w:t>Opgave:  Division</w:t>
      </w:r>
      <w:bookmarkEnd w:id="133"/>
      <w:bookmarkEnd w:id="134"/>
    </w:p>
    <w:p w14:paraId="70424040" w14:textId="77777777" w:rsidR="009F7C47" w:rsidRDefault="009F7C47" w:rsidP="009F7C47">
      <w:r>
        <w:t>Hvis man kan gange ved hjælp af plus, hvordan kan man så implementere division?</w:t>
      </w:r>
    </w:p>
    <w:p w14:paraId="38A7C76B" w14:textId="77777777" w:rsidR="009F7C47" w:rsidRDefault="009F7C47" w:rsidP="009F7C47">
      <w:r>
        <w:lastRenderedPageBreak/>
        <w:t>Prøv at lave en metode som foretager heltalsdivision mellem to tal. Heltalsdivision vil sige at finde ud af hvor mange hele gange et tal går op i et andet. For eksempel er 7 div 2 = 3, 12 div 5 = 2, 10 div 5 = 2.</w:t>
      </w:r>
    </w:p>
    <w:p w14:paraId="179A2A91" w14:textId="77777777" w:rsidR="009F7C47" w:rsidRDefault="009F7C47" w:rsidP="009F7C47">
      <w:r>
        <w:t>Overvej grundigt hvilken type løkke der giver mest mening at benytte.</w:t>
      </w:r>
    </w:p>
    <w:p w14:paraId="105FB639" w14:textId="77E2D6AE" w:rsidR="009F7C47" w:rsidRPr="00800359" w:rsidRDefault="009F7C47" w:rsidP="009F7C47">
      <w:r>
        <w:t xml:space="preserve">Hint: Hvis du ikke kan gennemskue hvordan opgaven kan løses, kan du finde inspiration i eksemplet i afsnit </w:t>
      </w:r>
      <w:r>
        <w:fldChar w:fldCharType="begin"/>
      </w:r>
      <w:r>
        <w:instrText xml:space="preserve"> REF _Ref25326931 \r \h </w:instrText>
      </w:r>
      <w:r>
        <w:fldChar w:fldCharType="separate"/>
      </w:r>
      <w:r w:rsidR="00C65F38">
        <w:t>6.1</w:t>
      </w:r>
      <w:r>
        <w:fldChar w:fldCharType="end"/>
      </w:r>
      <w:r>
        <w:t>.</w:t>
      </w:r>
    </w:p>
    <w:p w14:paraId="42DE6F5D" w14:textId="77777777" w:rsidR="009F7C47" w:rsidRDefault="009F7C47" w:rsidP="009F7C47">
      <w:pPr>
        <w:pStyle w:val="Overskrift2"/>
        <w:numPr>
          <w:ilvl w:val="1"/>
          <w:numId w:val="1"/>
        </w:numPr>
        <w:spacing w:before="160"/>
        <w:ind w:left="567" w:hanging="567"/>
      </w:pPr>
      <w:bookmarkStart w:id="135" w:name="_Toc73095941"/>
      <w:r>
        <w:rPr>
          <w:noProof/>
        </w:rPr>
        <w:t>foreach løkker</w:t>
      </w:r>
      <w:bookmarkEnd w:id="135"/>
    </w:p>
    <w:p w14:paraId="6A6327A3" w14:textId="15AC75AA" w:rsidR="009F7C47" w:rsidRDefault="009F7C47" w:rsidP="009F7C47">
      <w:r>
        <w:t xml:space="preserve">Denne løkkestruktur benyttes til at gennemløbe arrays, lister eller tilsvarende datastrukturer. Vi har ikke præsenteret disse datastrukturer endnu, så denne løkkekonstruktion behandles i afsnit </w:t>
      </w:r>
      <w:r>
        <w:fldChar w:fldCharType="begin"/>
      </w:r>
      <w:r>
        <w:instrText xml:space="preserve"> REF _Ref40253347 \r \h </w:instrText>
      </w:r>
      <w:r>
        <w:fldChar w:fldCharType="separate"/>
      </w:r>
      <w:r w:rsidR="00C65F38">
        <w:t>8.5</w:t>
      </w:r>
      <w:r>
        <w:fldChar w:fldCharType="end"/>
      </w:r>
      <w:r>
        <w:t xml:space="preserve"> </w:t>
      </w:r>
      <w:r>
        <w:fldChar w:fldCharType="begin"/>
      </w:r>
      <w:r>
        <w:instrText xml:space="preserve"> REF _Ref528257823 \p \h </w:instrText>
      </w:r>
      <w:r>
        <w:fldChar w:fldCharType="separate"/>
      </w:r>
      <w:r w:rsidR="00C65F38">
        <w:t>nedenfor</w:t>
      </w:r>
      <w:r>
        <w:fldChar w:fldCharType="end"/>
      </w:r>
      <w:r>
        <w:t>. Den er kun nævnt her for fuldstændighedens skyld, for at sikre at alle løkkestrukturer er nævnt i dette afsnit.</w:t>
      </w:r>
    </w:p>
    <w:p w14:paraId="78F484C8" w14:textId="77777777" w:rsidR="009F7C47" w:rsidRDefault="009F7C47" w:rsidP="009F7C47">
      <w:r>
        <w:t xml:space="preserve">Syntaksen for </w:t>
      </w:r>
      <w:r w:rsidRPr="00753ECD">
        <w:rPr>
          <w:rFonts w:ascii="Consolas" w:hAnsi="Consolas" w:cs="Consolas"/>
          <w:noProof/>
          <w:color w:val="000000"/>
        </w:rPr>
        <w:t>foreach</w:t>
      </w:r>
      <w:r>
        <w:t>-løkker ser sådan ud:</w:t>
      </w:r>
    </w:p>
    <w:p w14:paraId="5796F46D" w14:textId="5D6EF4FC" w:rsidR="009F7C47" w:rsidRPr="00194466"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foreach</w:t>
      </w:r>
      <w:r w:rsidRPr="00194466">
        <w:rPr>
          <w:rFonts w:ascii="Consolas" w:hAnsi="Consolas" w:cs="Consolas"/>
          <w:noProof/>
          <w:color w:val="000000"/>
          <w:sz w:val="19"/>
          <w:szCs w:val="19"/>
          <w:lang w:val="en-US"/>
        </w:rPr>
        <w:t xml:space="preserve"> (</w:t>
      </w:r>
      <w:r w:rsidR="009A3619" w:rsidRPr="00194466">
        <w:rPr>
          <w:rFonts w:ascii="Consolas" w:hAnsi="Consolas" w:cs="Consolas"/>
          <w:noProof/>
          <w:color w:val="000000"/>
          <w:sz w:val="19"/>
          <w:szCs w:val="19"/>
          <w:lang w:val="en-US"/>
        </w:rPr>
        <w:t>&lt;</w:t>
      </w:r>
      <w:r w:rsidRPr="00194466">
        <w:rPr>
          <w:rFonts w:ascii="Consolas" w:hAnsi="Consolas" w:cs="Consolas"/>
          <w:noProof/>
          <w:color w:val="000000"/>
          <w:sz w:val="19"/>
          <w:szCs w:val="19"/>
          <w:lang w:val="en-US"/>
        </w:rPr>
        <w:t>type</w:t>
      </w:r>
      <w:r w:rsidR="009A3619" w:rsidRPr="00194466">
        <w:rPr>
          <w:rFonts w:ascii="Consolas" w:hAnsi="Consolas" w:cs="Consolas"/>
          <w:noProof/>
          <w:color w:val="000000"/>
          <w:sz w:val="19"/>
          <w:szCs w:val="19"/>
          <w:lang w:val="en-US"/>
        </w:rPr>
        <w:t>&gt;</w:t>
      </w:r>
      <w:r w:rsidRPr="00194466">
        <w:rPr>
          <w:rFonts w:ascii="Consolas" w:hAnsi="Consolas" w:cs="Consolas"/>
          <w:noProof/>
          <w:color w:val="000000"/>
          <w:sz w:val="19"/>
          <w:szCs w:val="19"/>
          <w:lang w:val="en-US"/>
        </w:rPr>
        <w:t xml:space="preserve"> </w:t>
      </w:r>
      <w:r w:rsidR="009A3619" w:rsidRPr="00194466">
        <w:rPr>
          <w:rFonts w:ascii="Consolas" w:hAnsi="Consolas" w:cs="Consolas"/>
          <w:noProof/>
          <w:color w:val="000000"/>
          <w:sz w:val="19"/>
          <w:szCs w:val="19"/>
          <w:lang w:val="en-US"/>
        </w:rPr>
        <w:t>&lt;</w:t>
      </w:r>
      <w:r w:rsidRPr="00194466">
        <w:rPr>
          <w:rFonts w:ascii="Consolas" w:hAnsi="Consolas" w:cs="Consolas"/>
          <w:noProof/>
          <w:color w:val="000000"/>
          <w:sz w:val="19"/>
          <w:szCs w:val="19"/>
          <w:lang w:val="en-US"/>
        </w:rPr>
        <w:t>name</w:t>
      </w:r>
      <w:r w:rsidR="009A3619" w:rsidRPr="00194466">
        <w:rPr>
          <w:rFonts w:ascii="Consolas" w:hAnsi="Consolas" w:cs="Consolas"/>
          <w:noProof/>
          <w:color w:val="000000"/>
          <w:sz w:val="19"/>
          <w:szCs w:val="19"/>
          <w:lang w:val="en-US"/>
        </w:rPr>
        <w:t>&gt;</w:t>
      </w: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in</w:t>
      </w:r>
      <w:r w:rsidRPr="00194466">
        <w:rPr>
          <w:rFonts w:ascii="Consolas" w:hAnsi="Consolas" w:cs="Consolas"/>
          <w:noProof/>
          <w:color w:val="000000"/>
          <w:sz w:val="19"/>
          <w:szCs w:val="19"/>
          <w:lang w:val="en-US"/>
        </w:rPr>
        <w:t xml:space="preserve"> </w:t>
      </w:r>
      <w:r w:rsidR="009A3619" w:rsidRPr="00194466">
        <w:rPr>
          <w:rFonts w:ascii="Consolas" w:hAnsi="Consolas" w:cs="Consolas"/>
          <w:noProof/>
          <w:color w:val="000000"/>
          <w:sz w:val="19"/>
          <w:szCs w:val="19"/>
          <w:lang w:val="en-US"/>
        </w:rPr>
        <w:t>&lt;</w:t>
      </w:r>
      <w:r w:rsidRPr="00194466">
        <w:rPr>
          <w:rFonts w:ascii="Consolas" w:hAnsi="Consolas" w:cs="Consolas"/>
          <w:noProof/>
          <w:color w:val="000000"/>
          <w:sz w:val="19"/>
          <w:szCs w:val="19"/>
          <w:lang w:val="en-US"/>
        </w:rPr>
        <w:t>list</w:t>
      </w:r>
      <w:r w:rsidR="009A3619" w:rsidRPr="00194466">
        <w:rPr>
          <w:rFonts w:ascii="Consolas" w:hAnsi="Consolas" w:cs="Consolas"/>
          <w:noProof/>
          <w:color w:val="000000"/>
          <w:sz w:val="19"/>
          <w:szCs w:val="19"/>
          <w:lang w:val="en-US"/>
        </w:rPr>
        <w:t>&gt;</w:t>
      </w:r>
      <w:r w:rsidRPr="00194466">
        <w:rPr>
          <w:rFonts w:ascii="Consolas" w:hAnsi="Consolas" w:cs="Consolas"/>
          <w:noProof/>
          <w:color w:val="000000"/>
          <w:sz w:val="19"/>
          <w:szCs w:val="19"/>
          <w:lang w:val="en-US"/>
        </w:rPr>
        <w:t>) {&lt;kode&gt;}</w:t>
      </w:r>
    </w:p>
    <w:p w14:paraId="552BD888" w14:textId="4314F4DC" w:rsidR="009F7C47" w:rsidRPr="004D0F3D" w:rsidRDefault="009F7C47" w:rsidP="009F7C47">
      <w:bookmarkStart w:id="136" w:name="_Toc529291079"/>
      <w:bookmarkStart w:id="137" w:name="_Toc529291128"/>
      <w:bookmarkStart w:id="138" w:name="_Ref11159480"/>
      <w:r>
        <w:t xml:space="preserve">Se afsnit </w:t>
      </w:r>
      <w:r>
        <w:fldChar w:fldCharType="begin"/>
      </w:r>
      <w:r>
        <w:instrText xml:space="preserve"> REF _Ref40253387 \r \h </w:instrText>
      </w:r>
      <w:r>
        <w:fldChar w:fldCharType="separate"/>
      </w:r>
      <w:r w:rsidR="00C65F38">
        <w:t>8.5</w:t>
      </w:r>
      <w:r>
        <w:fldChar w:fldCharType="end"/>
      </w:r>
      <w:r>
        <w:t xml:space="preserve"> for en egentlig introduktion til </w:t>
      </w:r>
      <w:r w:rsidRPr="0084479E">
        <w:rPr>
          <w:rFonts w:ascii="Consolas" w:hAnsi="Consolas" w:cs="Consolas"/>
          <w:noProof/>
          <w:color w:val="000000"/>
          <w:sz w:val="20"/>
          <w:szCs w:val="19"/>
        </w:rPr>
        <w:t>foreach</w:t>
      </w:r>
      <w:r>
        <w:t>-løkker.</w:t>
      </w:r>
    </w:p>
    <w:p w14:paraId="0E1EB892" w14:textId="77777777" w:rsidR="009F7C47" w:rsidRDefault="009F7C47" w:rsidP="009F7C47">
      <w:pPr>
        <w:pStyle w:val="Overskrift1"/>
        <w:numPr>
          <w:ilvl w:val="0"/>
          <w:numId w:val="1"/>
        </w:numPr>
        <w:ind w:left="454" w:hanging="454"/>
      </w:pPr>
      <w:bookmarkStart w:id="139" w:name="_Toc73095942"/>
      <w:r>
        <w:t>Arrays</w:t>
      </w:r>
      <w:bookmarkEnd w:id="136"/>
      <w:bookmarkEnd w:id="137"/>
      <w:bookmarkEnd w:id="138"/>
      <w:bookmarkEnd w:id="139"/>
    </w:p>
    <w:p w14:paraId="4B9B6060" w14:textId="77777777" w:rsidR="009F7C47" w:rsidRDefault="009F7C47" w:rsidP="009F7C47">
      <w:r>
        <w:t xml:space="preserve">Indtil nu har vi arbejdet med enkeltstående variabler. Ofte har man dog en hel samling af værdier i spil som det ikke giver mening at gemme i deres egen variabel. Et eksempel kunne være deltagere i et spil. Vi ved ikke på forhånd hvor mange deltagere der er, så det vil være svært at oprette det rigtige antal variabler til at holde deltagernes navne, point etc. Ydermere er der sikkert mange operationer vi er interesseret i at foretage på alle spillere, og hvis de alle havde deres egen variabel til f.eks. navn skulle vi skrive den samme kode flere gange, én gang for hver forskellig variabel. Derfor ville det være godt hvis vi kunne gemme alle spillere i én variabel. Denne type af variabler der kan indeholde flere værdier kaldes containere og deres forskellige klasser kaldes for container </w:t>
      </w:r>
      <w:r w:rsidRPr="00194466">
        <w:t>classes</w:t>
      </w:r>
      <w:r>
        <w:t>.</w:t>
      </w:r>
    </w:p>
    <w:p w14:paraId="22CD2A94" w14:textId="77777777" w:rsidR="009F7C47" w:rsidRDefault="009F7C47" w:rsidP="009F7C47">
      <w:pPr>
        <w:pStyle w:val="Overskrift2"/>
        <w:numPr>
          <w:ilvl w:val="1"/>
          <w:numId w:val="1"/>
        </w:numPr>
        <w:ind w:left="567" w:hanging="567"/>
      </w:pPr>
      <w:bookmarkStart w:id="140" w:name="_Ref529278823"/>
      <w:bookmarkStart w:id="141" w:name="_Toc529291080"/>
      <w:bookmarkStart w:id="142" w:name="_Toc529291129"/>
      <w:bookmarkStart w:id="143" w:name="_Toc73095943"/>
      <w:r>
        <w:t>Array</w:t>
      </w:r>
      <w:bookmarkEnd w:id="140"/>
      <w:bookmarkEnd w:id="141"/>
      <w:bookmarkEnd w:id="142"/>
      <w:r>
        <w:t xml:space="preserve"> kort fortalt</w:t>
      </w:r>
      <w:bookmarkEnd w:id="143"/>
    </w:p>
    <w:p w14:paraId="33E7323A" w14:textId="6B2E2B79" w:rsidR="009F7C47" w:rsidRDefault="009F7C47" w:rsidP="009F7C47">
      <w:r>
        <w:t xml:space="preserve">Indbygget i sproget C# er typen array. Et array er en samling (tænk på det som en liste) af variabler hvor man i programmet angiver det maksimale antal elementer. Det betyder at man ved oprettelse skal kende det maksimale antal. Til gengæld bliver programmerne hurtige når man bruger arrays frem for de mere komplekse .Net containers (se </w:t>
      </w:r>
      <w:r>
        <w:fldChar w:fldCharType="begin"/>
      </w:r>
      <w:r>
        <w:instrText xml:space="preserve"> REF _Ref528763207 \p \h </w:instrText>
      </w:r>
      <w:r>
        <w:fldChar w:fldCharType="separate"/>
      </w:r>
      <w:r w:rsidR="00C65F38">
        <w:t>nedenfor</w:t>
      </w:r>
      <w:r>
        <w:fldChar w:fldCharType="end"/>
      </w:r>
      <w:r>
        <w:t xml:space="preserve">). </w:t>
      </w:r>
    </w:p>
    <w:p w14:paraId="477EB954" w14:textId="77777777" w:rsidR="009F7C47" w:rsidRDefault="009F7C47" w:rsidP="009F7C47">
      <w:pPr>
        <w:pStyle w:val="Overskrift2"/>
        <w:numPr>
          <w:ilvl w:val="1"/>
          <w:numId w:val="1"/>
        </w:numPr>
        <w:ind w:left="567" w:hanging="567"/>
      </w:pPr>
      <w:bookmarkStart w:id="144" w:name="_Toc529291081"/>
      <w:bookmarkStart w:id="145" w:name="_Toc529291130"/>
      <w:bookmarkStart w:id="146" w:name="_Toc73095944"/>
      <w:r>
        <w:t>Oprettelse af arrays</w:t>
      </w:r>
      <w:bookmarkEnd w:id="144"/>
      <w:bookmarkEnd w:id="145"/>
      <w:bookmarkEnd w:id="146"/>
    </w:p>
    <w:p w14:paraId="6398B8AF" w14:textId="77777777" w:rsidR="009F7C47" w:rsidRDefault="009F7C47" w:rsidP="009F7C47">
      <w:pPr>
        <w:keepNext/>
      </w:pPr>
      <w:r>
        <w:t xml:space="preserve">Syntaksen for arrays er arvet fra C, den er lidt speciel – nøgleordet </w:t>
      </w:r>
      <w:r w:rsidRPr="005C1BBE">
        <w:rPr>
          <w:i/>
        </w:rPr>
        <w:t>array</w:t>
      </w:r>
      <w:r>
        <w:t xml:space="preserve"> findes ikke i C#, man erklærer i stedet et array ved at benytte syntaksen </w:t>
      </w:r>
      <w:r w:rsidRPr="005C1BBE">
        <w:rPr>
          <w:rFonts w:ascii="Consolas" w:hAnsi="Consolas" w:cs="Consolas"/>
          <w:noProof/>
          <w:color w:val="000000"/>
          <w:sz w:val="20"/>
          <w:szCs w:val="19"/>
        </w:rPr>
        <w:t>[]</w:t>
      </w:r>
      <w:r>
        <w:t>.</w:t>
      </w:r>
    </w:p>
    <w:p w14:paraId="74F2045D" w14:textId="77777777" w:rsidR="009F7C47" w:rsidRDefault="009F7C47" w:rsidP="009F7C47">
      <w:pPr>
        <w:keepNext/>
        <w:pBdr>
          <w:top w:val="single" w:sz="12" w:space="1" w:color="3D603F"/>
          <w:left w:val="single" w:sz="12" w:space="4" w:color="3D603F"/>
          <w:bottom w:val="single" w:sz="12" w:space="1" w:color="3D603F"/>
          <w:right w:val="single" w:sz="12" w:space="0" w:color="3D603F"/>
        </w:pBdr>
        <w:spacing w:before="120"/>
        <w:ind w:left="1134" w:right="1134"/>
        <w:rPr>
          <w:rFonts w:ascii="Consolas" w:hAnsi="Consolas" w:cs="Consolas"/>
          <w:noProof/>
          <w:color w:val="000000"/>
          <w:sz w:val="19"/>
          <w:szCs w:val="19"/>
        </w:rPr>
      </w:pPr>
      <w:r>
        <w:rPr>
          <w:rFonts w:ascii="Consolas" w:hAnsi="Consolas" w:cs="Consolas"/>
          <w:noProof/>
          <w:color w:val="000000"/>
          <w:sz w:val="19"/>
          <w:szCs w:val="19"/>
        </w:rPr>
        <w:t>&lt;type&gt;[] &lt;name&gt;;</w:t>
      </w:r>
    </w:p>
    <w:p w14:paraId="039E481E" w14:textId="77777777" w:rsidR="009F7C47" w:rsidRDefault="009F7C47" w:rsidP="009F7C47">
      <w:pPr>
        <w:spacing w:before="120"/>
      </w:pPr>
      <w:r>
        <w:t xml:space="preserve">Man erklærer altså at en variabel skal være et array ved at skrive </w:t>
      </w:r>
      <w:r w:rsidRPr="00564297">
        <w:rPr>
          <w:rFonts w:ascii="Courier New" w:hAnsi="Courier New"/>
          <w:noProof/>
        </w:rPr>
        <w:t>[]</w:t>
      </w:r>
      <w:r>
        <w:t xml:space="preserve"> efter typen, så får man erklæret variablen som et array af denne type.</w:t>
      </w:r>
    </w:p>
    <w:p w14:paraId="6A4162C4" w14:textId="77777777" w:rsidR="009F7C47" w:rsidRDefault="009F7C47" w:rsidP="009F7C47">
      <w:r>
        <w:t>Eksempel:</w:t>
      </w:r>
    </w:p>
    <w:p w14:paraId="6976D80F" w14:textId="77777777" w:rsidR="009F7C47" w:rsidRPr="00753ECD" w:rsidRDefault="009F7C47" w:rsidP="008E1C80">
      <w:pPr>
        <w:pStyle w:val="Kode"/>
      </w:pPr>
      <w:r w:rsidRPr="00753ECD">
        <w:lastRenderedPageBreak/>
        <w:t>string[] playerNames;</w:t>
      </w:r>
    </w:p>
    <w:p w14:paraId="0F4BB602" w14:textId="77777777" w:rsidR="009F7C47" w:rsidRDefault="009F7C47" w:rsidP="009F7C47">
      <w:pPr>
        <w:spacing w:before="120"/>
        <w:rPr>
          <w:noProof/>
        </w:rPr>
      </w:pPr>
      <w:r>
        <w:rPr>
          <w:noProof/>
        </w:rPr>
        <w:t>Nu har vi erklæret en variabel af typen array af string.</w:t>
      </w:r>
    </w:p>
    <w:p w14:paraId="6692162F" w14:textId="77777777" w:rsidR="009F7C47" w:rsidRDefault="009F7C47" w:rsidP="009F7C47">
      <w:pPr>
        <w:spacing w:before="120"/>
        <w:rPr>
          <w:noProof/>
        </w:rPr>
      </w:pPr>
      <w:r>
        <w:rPr>
          <w:noProof/>
        </w:rPr>
        <w:t>Et array adskiller sig fra andre indbyggede datatyper på den måde at vi ikke bare kan erklære et array og så begynde at bruge det. Vi skal have reserveret noget hukommelse til det i computeren. Det gør man sådan:</w:t>
      </w:r>
    </w:p>
    <w:p w14:paraId="0D69F067" w14:textId="77777777" w:rsidR="009F7C47" w:rsidRPr="00753ECD" w:rsidRDefault="009F7C47" w:rsidP="008E1C80">
      <w:pPr>
        <w:pStyle w:val="Kode"/>
      </w:pPr>
      <w:r w:rsidRPr="00753ECD">
        <w:t>playerNames = new string[10];</w:t>
      </w:r>
    </w:p>
    <w:p w14:paraId="34386567" w14:textId="77777777" w:rsidR="009F7C47" w:rsidRDefault="009F7C47" w:rsidP="009F7C47">
      <w:pPr>
        <w:spacing w:before="120"/>
        <w:rPr>
          <w:noProof/>
        </w:rPr>
      </w:pPr>
      <w:r>
        <w:rPr>
          <w:noProof/>
        </w:rPr>
        <w:t xml:space="preserve">Denne instruktion opretter et array med 10 elementer af typen string og sætter vores variabel til at </w:t>
      </w:r>
      <w:r w:rsidRPr="00234989">
        <w:rPr>
          <w:i/>
          <w:noProof/>
        </w:rPr>
        <w:t>referere</w:t>
      </w:r>
      <w:r>
        <w:rPr>
          <w:noProof/>
        </w:rPr>
        <w:t xml:space="preserve"> det hukommelsesområde. Efterhånden som vi kommer dybere ned i </w:t>
      </w:r>
      <w:r w:rsidRPr="00234989">
        <w:rPr>
          <w:rFonts w:ascii="Courier New" w:hAnsi="Courier New"/>
          <w:noProof/>
        </w:rPr>
        <w:t>C#</w:t>
      </w:r>
      <w:r>
        <w:rPr>
          <w:noProof/>
        </w:rPr>
        <w:t xml:space="preserve"> skal vi se hvordan referencer bliver et vigtigt omdrejningspunkt i programmering.</w:t>
      </w:r>
    </w:p>
    <w:p w14:paraId="7296ECEB" w14:textId="77777777" w:rsidR="009F7C47" w:rsidRDefault="009F7C47" w:rsidP="009F7C47">
      <w:pPr>
        <w:keepNext/>
        <w:spacing w:before="120"/>
        <w:rPr>
          <w:noProof/>
        </w:rPr>
      </w:pPr>
      <w:r>
        <w:rPr>
          <w:noProof/>
        </w:rPr>
        <w:t xml:space="preserve">Indtil videre er det ikke nødvendigt at forstå begrebet </w:t>
      </w:r>
      <w:r w:rsidRPr="00234989">
        <w:rPr>
          <w:i/>
          <w:noProof/>
        </w:rPr>
        <w:t>reference</w:t>
      </w:r>
      <w:r>
        <w:rPr>
          <w:noProof/>
        </w:rPr>
        <w:t>, bare husk at man laver et array ved at erklære det og oprette det. Som ved andre variabler kan det ske på én linje:</w:t>
      </w:r>
    </w:p>
    <w:p w14:paraId="230BDEAC" w14:textId="77777777" w:rsidR="009F7C47" w:rsidRPr="00753ECD" w:rsidRDefault="009F7C47" w:rsidP="008E1C80">
      <w:pPr>
        <w:pStyle w:val="Kode"/>
      </w:pPr>
      <w:r w:rsidRPr="00753ECD">
        <w:t>string[] playerNames = new string[15];</w:t>
      </w:r>
    </w:p>
    <w:p w14:paraId="196A2429" w14:textId="77777777" w:rsidR="009F7C47" w:rsidRDefault="009F7C47" w:rsidP="009F7C47">
      <w:pPr>
        <w:spacing w:before="120"/>
        <w:rPr>
          <w:noProof/>
        </w:rPr>
      </w:pPr>
      <w:r>
        <w:rPr>
          <w:noProof/>
        </w:rPr>
        <w:t xml:space="preserve">Denne linje erklærer og opretter et array af </w:t>
      </w:r>
      <w:r w:rsidRPr="005C1BBE">
        <w:rPr>
          <w:rFonts w:ascii="Consolas" w:hAnsi="Consolas" w:cs="Consolas"/>
          <w:noProof/>
          <w:color w:val="000000"/>
          <w:sz w:val="20"/>
          <w:szCs w:val="19"/>
        </w:rPr>
        <w:t>string</w:t>
      </w:r>
      <w:r>
        <w:rPr>
          <w:noProof/>
        </w:rPr>
        <w:t xml:space="preserve"> med længde 15 og tilknytter det til variablen </w:t>
      </w:r>
      <w:r w:rsidRPr="005C1BBE">
        <w:rPr>
          <w:rFonts w:ascii="Consolas" w:hAnsi="Consolas" w:cs="Consolas"/>
          <w:noProof/>
          <w:color w:val="000000"/>
          <w:sz w:val="20"/>
          <w:szCs w:val="19"/>
        </w:rPr>
        <w:t>playerNames</w:t>
      </w:r>
      <w:r>
        <w:rPr>
          <w:noProof/>
        </w:rPr>
        <w:t xml:space="preserve"> af typen </w:t>
      </w:r>
      <w:r w:rsidRPr="00373D0A">
        <w:rPr>
          <w:i/>
          <w:noProof/>
        </w:rPr>
        <w:t xml:space="preserve">array af </w:t>
      </w:r>
      <w:r w:rsidRPr="005C1BBE">
        <w:rPr>
          <w:rStyle w:val="KodeTegn"/>
        </w:rPr>
        <w:t>string</w:t>
      </w:r>
      <w:r w:rsidRPr="00373D0A">
        <w:t xml:space="preserve"> (</w:t>
      </w:r>
      <w:r>
        <w:t xml:space="preserve">hvilket skrives </w:t>
      </w:r>
      <w:r w:rsidRPr="005C1BBE">
        <w:rPr>
          <w:rFonts w:ascii="Consolas" w:hAnsi="Consolas" w:cs="Consolas"/>
          <w:noProof/>
          <w:color w:val="000000"/>
          <w:sz w:val="20"/>
          <w:szCs w:val="19"/>
        </w:rPr>
        <w:t>string[]</w:t>
      </w:r>
      <w:r w:rsidRPr="00373D0A">
        <w:t>)</w:t>
      </w:r>
      <w:r>
        <w:rPr>
          <w:noProof/>
        </w:rPr>
        <w:t>.</w:t>
      </w:r>
    </w:p>
    <w:p w14:paraId="17F9EACD" w14:textId="77777777" w:rsidR="009F7C47" w:rsidRDefault="009F7C47" w:rsidP="009F7C47">
      <w:pPr>
        <w:pStyle w:val="Overskrift2"/>
        <w:numPr>
          <w:ilvl w:val="1"/>
          <w:numId w:val="1"/>
        </w:numPr>
        <w:ind w:left="567" w:hanging="567"/>
        <w:rPr>
          <w:noProof/>
        </w:rPr>
      </w:pPr>
      <w:bookmarkStart w:id="147" w:name="_Toc529291082"/>
      <w:bookmarkStart w:id="148" w:name="_Toc529291131"/>
      <w:bookmarkStart w:id="149" w:name="_Toc73095945"/>
      <w:r>
        <w:rPr>
          <w:noProof/>
        </w:rPr>
        <w:t>Brug af arrays</w:t>
      </w:r>
      <w:bookmarkEnd w:id="147"/>
      <w:bookmarkEnd w:id="148"/>
      <w:bookmarkEnd w:id="149"/>
    </w:p>
    <w:p w14:paraId="69B16CE6" w14:textId="77777777" w:rsidR="009F7C47" w:rsidRDefault="009F7C47" w:rsidP="009F7C47">
      <w:r>
        <w:t xml:space="preserve">Man bruger arrays ved hjælp af firkantede ramme-tegn </w:t>
      </w:r>
      <w:r w:rsidRPr="00506747">
        <w:rPr>
          <w:rFonts w:ascii="Courier New" w:hAnsi="Courier New"/>
          <w:noProof/>
        </w:rPr>
        <w:t>[]</w:t>
      </w:r>
      <w:r>
        <w:t>. Eksempel:</w:t>
      </w:r>
    </w:p>
    <w:p w14:paraId="56AB96C2" w14:textId="77777777" w:rsidR="009F7C47" w:rsidRDefault="009F7C47" w:rsidP="009F7C47">
      <w:pPr>
        <w:keepNext/>
        <w:pBdr>
          <w:top w:val="single" w:sz="12" w:space="1" w:color="3D603F"/>
          <w:left w:val="single" w:sz="12" w:space="4" w:color="3D603F"/>
          <w:bottom w:val="single" w:sz="12" w:space="1" w:color="3D603F"/>
          <w:right w:val="single" w:sz="12" w:space="0" w:color="3D603F"/>
        </w:pBdr>
        <w:spacing w:before="120"/>
        <w:ind w:left="1134" w:right="1134"/>
        <w:rPr>
          <w:rFonts w:ascii="Consolas" w:hAnsi="Consolas" w:cs="Consolas"/>
          <w:noProof/>
          <w:color w:val="000000"/>
          <w:sz w:val="19"/>
          <w:szCs w:val="19"/>
        </w:rPr>
      </w:pPr>
      <w:r>
        <w:rPr>
          <w:rFonts w:ascii="Consolas" w:hAnsi="Consolas" w:cs="Consolas"/>
          <w:noProof/>
          <w:color w:val="000000"/>
          <w:sz w:val="19"/>
          <w:szCs w:val="19"/>
        </w:rPr>
        <w:t xml:space="preserve">playerNames[3] = </w:t>
      </w:r>
      <w:r>
        <w:rPr>
          <w:rFonts w:ascii="Consolas" w:hAnsi="Consolas" w:cs="Consolas"/>
          <w:noProof/>
          <w:color w:val="A31515"/>
          <w:sz w:val="19"/>
          <w:szCs w:val="19"/>
        </w:rPr>
        <w:t>"Claus"</w:t>
      </w:r>
      <w:r>
        <w:rPr>
          <w:rFonts w:ascii="Consolas" w:hAnsi="Consolas" w:cs="Consolas"/>
          <w:noProof/>
          <w:color w:val="000000"/>
          <w:sz w:val="19"/>
          <w:szCs w:val="19"/>
        </w:rPr>
        <w:t>;</w:t>
      </w:r>
    </w:p>
    <w:p w14:paraId="0FC37D33" w14:textId="73DF9626" w:rsidR="009F7C47" w:rsidRDefault="009F7C47" w:rsidP="009F7C47">
      <w:pPr>
        <w:spacing w:before="120"/>
        <w:rPr>
          <w:noProof/>
        </w:rPr>
      </w:pPr>
      <w:r w:rsidRPr="00506747">
        <w:rPr>
          <w:noProof/>
        </w:rPr>
        <w:t>Denne</w:t>
      </w:r>
      <w:r>
        <w:rPr>
          <w:noProof/>
        </w:rPr>
        <w:t xml:space="preserve"> linje indsætter værdien </w:t>
      </w:r>
      <w:r w:rsidR="0084479E">
        <w:rPr>
          <w:rFonts w:cstheme="minorHAnsi"/>
          <w:noProof/>
        </w:rPr>
        <w:t>"</w:t>
      </w:r>
      <w:r w:rsidRPr="0084479E">
        <w:rPr>
          <w:rFonts w:ascii="Consolas" w:hAnsi="Consolas" w:cs="Consolas"/>
          <w:noProof/>
          <w:color w:val="000000"/>
          <w:sz w:val="20"/>
          <w:szCs w:val="19"/>
        </w:rPr>
        <w:t>Claus</w:t>
      </w:r>
      <w:r w:rsidR="0084479E">
        <w:rPr>
          <w:rFonts w:ascii="Consolas" w:hAnsi="Consolas" w:cs="Consolas"/>
          <w:noProof/>
          <w:color w:val="000000"/>
          <w:sz w:val="20"/>
          <w:szCs w:val="19"/>
        </w:rPr>
        <w:t>"</w:t>
      </w:r>
      <w:r>
        <w:rPr>
          <w:noProof/>
        </w:rPr>
        <w:t xml:space="preserve"> i det element i arrayet </w:t>
      </w:r>
      <w:r w:rsidRPr="00D33C04">
        <w:rPr>
          <w:i/>
          <w:noProof/>
        </w:rPr>
        <w:t>der er indekseret af tallet 3</w:t>
      </w:r>
      <w:r>
        <w:rPr>
          <w:noProof/>
        </w:rPr>
        <w:t xml:space="preserve">. Det er en noget kringlet </w:t>
      </w:r>
      <w:r w:rsidR="00A55C00">
        <w:rPr>
          <w:noProof/>
        </w:rPr>
        <w:t xml:space="preserve">formulering. Hvorfor ikke bare </w:t>
      </w:r>
      <w:r>
        <w:rPr>
          <w:noProof/>
        </w:rPr>
        <w:t>skrive ”det tredje element”</w:t>
      </w:r>
      <w:r w:rsidR="00A55C00">
        <w:rPr>
          <w:noProof/>
        </w:rPr>
        <w:t>?</w:t>
      </w:r>
      <w:r>
        <w:rPr>
          <w:noProof/>
        </w:rPr>
        <w:t xml:space="preserve"> </w:t>
      </w:r>
      <w:r w:rsidR="00A55C00">
        <w:rPr>
          <w:noProof/>
        </w:rPr>
        <w:t>Fordi den</w:t>
      </w:r>
      <w:r>
        <w:rPr>
          <w:noProof/>
        </w:rPr>
        <w:t xml:space="preserve"> formulering der </w:t>
      </w:r>
      <w:r w:rsidR="00A55C00">
        <w:rPr>
          <w:noProof/>
        </w:rPr>
        <w:t xml:space="preserve">ville være </w:t>
      </w:r>
      <w:r w:rsidRPr="00F542C3">
        <w:rPr>
          <w:i/>
          <w:noProof/>
        </w:rPr>
        <w:t>forkert</w:t>
      </w:r>
      <w:r>
        <w:rPr>
          <w:noProof/>
        </w:rPr>
        <w:t xml:space="preserve">. Den </w:t>
      </w:r>
      <w:r w:rsidRPr="00997BB5">
        <w:rPr>
          <w:noProof/>
          <w:u w:val="single"/>
        </w:rPr>
        <w:t>rigtige</w:t>
      </w:r>
      <w:r>
        <w:rPr>
          <w:noProof/>
        </w:rPr>
        <w:t xml:space="preserve"> mundrette formulering ville være at skrive det </w:t>
      </w:r>
      <w:r w:rsidRPr="00A55C00">
        <w:rPr>
          <w:noProof/>
          <w:u w:val="single"/>
        </w:rPr>
        <w:t>fjerde</w:t>
      </w:r>
      <w:r>
        <w:rPr>
          <w:noProof/>
        </w:rPr>
        <w:t xml:space="preserve"> element, men den formulering forvirrer</w:t>
      </w:r>
      <w:r w:rsidR="00A55C00">
        <w:rPr>
          <w:noProof/>
        </w:rPr>
        <w:t xml:space="preserve"> indekset på det fjerde element er </w:t>
      </w:r>
      <w:r>
        <w:rPr>
          <w:noProof/>
        </w:rPr>
        <w:t xml:space="preserve">3. </w:t>
      </w:r>
      <w:r w:rsidRPr="00F542C3">
        <w:t xml:space="preserve">Som nævnt tidligere, så gælder der i familien af C-sprog </w:t>
      </w:r>
      <w:r w:rsidRPr="005C1BBE">
        <w:t xml:space="preserve">at </w:t>
      </w:r>
      <w:r w:rsidRPr="005C1BBE">
        <w:rPr>
          <w:i/>
        </w:rPr>
        <w:t xml:space="preserve">alting starter med </w:t>
      </w:r>
      <w:r w:rsidRPr="0026542C">
        <w:rPr>
          <w:rFonts w:ascii="Consolas" w:hAnsi="Consolas" w:cs="Consolas"/>
          <w:noProof/>
          <w:color w:val="000000"/>
          <w:sz w:val="20"/>
          <w:szCs w:val="19"/>
        </w:rPr>
        <w:t>0</w:t>
      </w:r>
      <w:r w:rsidRPr="005C1BBE">
        <w:t>.</w:t>
      </w:r>
      <w:r>
        <w:rPr>
          <w:noProof/>
        </w:rPr>
        <w:t xml:space="preserve"> Det vil sige at det første element ligger i indeks </w:t>
      </w:r>
      <w:r w:rsidRPr="0026542C">
        <w:rPr>
          <w:rFonts w:ascii="Consolas" w:hAnsi="Consolas" w:cs="Consolas"/>
          <w:noProof/>
          <w:color w:val="000000"/>
          <w:sz w:val="20"/>
          <w:szCs w:val="19"/>
        </w:rPr>
        <w:t>0</w:t>
      </w:r>
      <w:r>
        <w:rPr>
          <w:noProof/>
        </w:rPr>
        <w:t xml:space="preserve">, det andet i indeks </w:t>
      </w:r>
      <w:r w:rsidRPr="0026542C">
        <w:rPr>
          <w:rFonts w:ascii="Consolas" w:hAnsi="Consolas" w:cs="Consolas"/>
          <w:noProof/>
          <w:color w:val="000000"/>
          <w:sz w:val="20"/>
          <w:szCs w:val="19"/>
        </w:rPr>
        <w:t>1</w:t>
      </w:r>
      <w:r>
        <w:rPr>
          <w:noProof/>
        </w:rPr>
        <w:t xml:space="preserve"> osv. Det højeste indeks i </w:t>
      </w:r>
      <w:r w:rsidRPr="005C1BBE">
        <w:rPr>
          <w:rStyle w:val="KodeTegn"/>
        </w:rPr>
        <w:t>playerNames</w:t>
      </w:r>
      <w:r>
        <w:rPr>
          <w:noProof/>
        </w:rPr>
        <w:t xml:space="preserve"> som erklæret ovenfor er således </w:t>
      </w:r>
      <w:r w:rsidRPr="0026542C">
        <w:rPr>
          <w:rFonts w:ascii="Consolas" w:hAnsi="Consolas" w:cs="Consolas"/>
          <w:noProof/>
          <w:color w:val="000000"/>
          <w:sz w:val="20"/>
          <w:szCs w:val="19"/>
        </w:rPr>
        <w:t>14</w:t>
      </w:r>
      <w:r>
        <w:rPr>
          <w:noProof/>
        </w:rPr>
        <w:t>. Det kan virke forvirrende i starten, men man vænner sig hurtigt til det.</w:t>
      </w:r>
    </w:p>
    <w:p w14:paraId="59A6D682" w14:textId="77777777" w:rsidR="009F7C47" w:rsidRDefault="009F7C47" w:rsidP="00A55C00">
      <w:pPr>
        <w:keepNext/>
        <w:spacing w:before="120"/>
        <w:rPr>
          <w:noProof/>
        </w:rPr>
      </w:pPr>
      <w:r>
        <w:rPr>
          <w:noProof/>
        </w:rPr>
        <w:t xml:space="preserve">Man kan benytte beregnede værdier til indeksering i arrays – ofte benytter man en indekseringsvariabel af typen </w:t>
      </w:r>
      <w:r w:rsidRPr="005C1BBE">
        <w:rPr>
          <w:rFonts w:ascii="Consolas" w:hAnsi="Consolas" w:cs="Consolas"/>
          <w:noProof/>
          <w:color w:val="000000"/>
          <w:sz w:val="20"/>
          <w:szCs w:val="19"/>
        </w:rPr>
        <w:t>int</w:t>
      </w:r>
      <w:r>
        <w:rPr>
          <w:noProof/>
        </w:rPr>
        <w:t xml:space="preserve">, som variablen </w:t>
      </w:r>
      <w:r w:rsidRPr="005C1BBE">
        <w:rPr>
          <w:rFonts w:ascii="Consolas" w:hAnsi="Consolas" w:cs="Consolas"/>
          <w:noProof/>
          <w:color w:val="000000"/>
          <w:sz w:val="20"/>
          <w:szCs w:val="19"/>
        </w:rPr>
        <w:t>i</w:t>
      </w:r>
      <w:r>
        <w:rPr>
          <w:noProof/>
        </w:rPr>
        <w:t>, i eksempelt nedenfor.</w:t>
      </w:r>
    </w:p>
    <w:p w14:paraId="70800FEA" w14:textId="7122E400" w:rsidR="009F7C47" w:rsidRDefault="009F7C47" w:rsidP="009F7C47">
      <w:pPr>
        <w:keepNext/>
        <w:pBdr>
          <w:top w:val="single" w:sz="12" w:space="1" w:color="3D603F"/>
          <w:left w:val="single" w:sz="12" w:space="4" w:color="3D603F"/>
          <w:bottom w:val="single" w:sz="12" w:space="1" w:color="3D603F"/>
          <w:right w:val="single" w:sz="12" w:space="0" w:color="3D603F"/>
        </w:pBdr>
        <w:spacing w:before="120"/>
        <w:ind w:left="1134" w:right="1134"/>
        <w:rPr>
          <w:rFonts w:ascii="Consolas" w:hAnsi="Consolas" w:cs="Consolas"/>
          <w:noProof/>
          <w:color w:val="000000"/>
          <w:sz w:val="19"/>
          <w:szCs w:val="19"/>
        </w:rPr>
      </w:pPr>
      <w:r>
        <w:rPr>
          <w:rFonts w:ascii="Consolas" w:hAnsi="Consolas" w:cs="Consolas"/>
          <w:noProof/>
          <w:color w:val="000000"/>
          <w:sz w:val="19"/>
          <w:szCs w:val="19"/>
        </w:rPr>
        <w:t>array[i] = Console.ReadLine();</w:t>
      </w:r>
    </w:p>
    <w:p w14:paraId="2146892B" w14:textId="053B4F94" w:rsidR="009B5565" w:rsidRDefault="009B5565" w:rsidP="00A55C00">
      <w:pPr>
        <w:rPr>
          <w:noProof/>
        </w:rPr>
      </w:pPr>
      <w:r>
        <w:rPr>
          <w:noProof/>
        </w:rPr>
        <w:t>Hvis man vil finde ud af hvilken værdi der ligger på et bestemt indeks i arrayet, kan man tilgå arrayet på tilsvarende måde:</w:t>
      </w:r>
    </w:p>
    <w:p w14:paraId="4AB0B47A" w14:textId="7C417681" w:rsidR="009B5565" w:rsidRDefault="009B5565" w:rsidP="009B5565">
      <w:pPr>
        <w:pStyle w:val="FormateretHTML"/>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rPr>
      </w:pPr>
      <w:r>
        <w:rPr>
          <w:rFonts w:ascii="Consolas" w:hAnsi="Consolas"/>
          <w:noProof/>
          <w:color w:val="000000"/>
        </w:rPr>
        <w:t>Console.WriteLine(names[i]);</w:t>
      </w:r>
    </w:p>
    <w:p w14:paraId="6291D374" w14:textId="28BE22B7" w:rsidR="00A55C00" w:rsidRDefault="00A55C00" w:rsidP="009B5565">
      <w:pPr>
        <w:spacing w:before="120"/>
        <w:rPr>
          <w:noProof/>
        </w:rPr>
      </w:pPr>
      <w:r>
        <w:rPr>
          <w:noProof/>
        </w:rPr>
        <w:t>Nogle gange kan man have brug for at oprette et array med et fast sæt af værdier, f.eks. et array der indeholder alle lovlige karakterer i karakterskalaen. Så kan man erklære arrayet, oprette det og indsætte værdierne i ét hug:</w:t>
      </w:r>
    </w:p>
    <w:p w14:paraId="0A99D510" w14:textId="4F853471" w:rsidR="00A55C00" w:rsidRDefault="00A55C00" w:rsidP="00A55C00">
      <w:pPr>
        <w:pStyle w:val="FormateretHTML"/>
        <w:pBdr>
          <w:top w:val="single" w:sz="12" w:space="1" w:color="3D603F"/>
          <w:left w:val="single" w:sz="12" w:space="4" w:color="3D603F"/>
          <w:bottom w:val="single" w:sz="12" w:space="1" w:color="3D603F"/>
          <w:right w:val="single" w:sz="12" w:space="0" w:color="3D603F"/>
        </w:pBdr>
        <w:shd w:val="clear" w:color="auto" w:fill="FFFFFF"/>
        <w:ind w:left="1134" w:right="1134"/>
        <w:rPr>
          <w:rFonts w:ascii="Consolas" w:hAnsi="Consolas"/>
          <w:noProof/>
          <w:color w:val="000000"/>
        </w:rPr>
      </w:pPr>
      <w:r>
        <w:rPr>
          <w:rFonts w:ascii="Consolas" w:hAnsi="Consolas"/>
          <w:noProof/>
          <w:color w:val="0000FF"/>
        </w:rPr>
        <w:t>int</w:t>
      </w:r>
      <w:r>
        <w:rPr>
          <w:rFonts w:ascii="Consolas" w:hAnsi="Consolas"/>
          <w:noProof/>
          <w:color w:val="000000"/>
        </w:rPr>
        <w:t>[] </w:t>
      </w:r>
      <w:r>
        <w:rPr>
          <w:rFonts w:ascii="Consolas" w:hAnsi="Consolas"/>
          <w:noProof/>
          <w:color w:val="1F377F"/>
        </w:rPr>
        <w:t>karakterer</w:t>
      </w:r>
      <w:r>
        <w:rPr>
          <w:rFonts w:ascii="Consolas" w:hAnsi="Consolas"/>
          <w:noProof/>
          <w:color w:val="000000"/>
        </w:rPr>
        <w:t> = {-3, 0, 2, 4, 7, 10, 12};</w:t>
      </w:r>
    </w:p>
    <w:p w14:paraId="4439A792" w14:textId="62E6F801" w:rsidR="00A55C00" w:rsidRDefault="00A55C00" w:rsidP="00A55C00">
      <w:pPr>
        <w:pStyle w:val="Overskrift2"/>
        <w:spacing w:before="160"/>
        <w:rPr>
          <w:noProof/>
        </w:rPr>
      </w:pPr>
      <w:bookmarkStart w:id="150" w:name="_Toc73095946"/>
      <w:r>
        <w:rPr>
          <w:noProof/>
        </w:rPr>
        <w:lastRenderedPageBreak/>
        <w:t xml:space="preserve">Opgave: </w:t>
      </w:r>
      <w:r w:rsidR="00DA7454">
        <w:rPr>
          <w:noProof/>
        </w:rPr>
        <w:t>Lidt array-gymnastik</w:t>
      </w:r>
      <w:bookmarkEnd w:id="150"/>
    </w:p>
    <w:p w14:paraId="51C533B3" w14:textId="67E6AB4D" w:rsidR="00DA7454" w:rsidRDefault="009B5565" w:rsidP="00DA7454">
      <w:r>
        <w:t>Lav en metode med et array af navne som er defineret direkte i koden. Derefter skal brugeren kunne indtaste et indeks og programmet skal udskrive navnet på den person der har det pågældende indeks.</w:t>
      </w:r>
    </w:p>
    <w:p w14:paraId="17469EC3" w14:textId="0B83090F" w:rsidR="009B5565" w:rsidRPr="00DA7454" w:rsidRDefault="009B5565" w:rsidP="00DA7454">
      <w:r>
        <w:t>Lav eventuelt en løkke, sådan at brugeren kan blive ved med at skrive indekser og få svar.</w:t>
      </w:r>
    </w:p>
    <w:p w14:paraId="7BEF8A47" w14:textId="77777777" w:rsidR="009F7C47" w:rsidRDefault="009F7C47" w:rsidP="009F7C47">
      <w:pPr>
        <w:pStyle w:val="Overskrift1"/>
        <w:numPr>
          <w:ilvl w:val="0"/>
          <w:numId w:val="1"/>
        </w:numPr>
        <w:ind w:left="454" w:hanging="454"/>
      </w:pPr>
      <w:bookmarkStart w:id="151" w:name="_Toc529291084"/>
      <w:bookmarkStart w:id="152" w:name="_Toc529291133"/>
      <w:bookmarkStart w:id="153" w:name="_Toc73095947"/>
      <w:r>
        <w:t>Løkker og arrays</w:t>
      </w:r>
      <w:bookmarkEnd w:id="151"/>
      <w:bookmarkEnd w:id="152"/>
      <w:bookmarkEnd w:id="153"/>
    </w:p>
    <w:p w14:paraId="2F98B2D1" w14:textId="77777777" w:rsidR="009F7C47" w:rsidRDefault="009F7C47" w:rsidP="009F7C47">
      <w:pPr>
        <w:keepNext/>
      </w:pPr>
      <w:r>
        <w:t xml:space="preserve">Løkker bruges meget ofte i sammenhæng med arrays. Man kan gennemløbe et array for at foretage samme handling på alle elementer, eller alle elementer der opfylder et eller andet krav. Med indeksering kan man nemt gennemløbe et array med en </w:t>
      </w:r>
      <w:r w:rsidRPr="0026542C">
        <w:rPr>
          <w:rFonts w:ascii="Consolas" w:hAnsi="Consolas" w:cs="Consolas"/>
          <w:noProof/>
          <w:color w:val="000000"/>
          <w:sz w:val="20"/>
          <w:szCs w:val="19"/>
        </w:rPr>
        <w:t>for</w:t>
      </w:r>
      <w:r>
        <w:t>-løkke:</w:t>
      </w:r>
    </w:p>
    <w:p w14:paraId="1010BA7F"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array.Length; i++)</w:t>
      </w:r>
    </w:p>
    <w:p w14:paraId="6CCF40F2"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65FB8790"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Console.WriteLine(array[i]);</w:t>
      </w:r>
    </w:p>
    <w:p w14:paraId="7D8C7EB1"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11E55546" w14:textId="77777777" w:rsidR="009F7C47" w:rsidRPr="0090524E" w:rsidRDefault="009F7C47" w:rsidP="009F7C47">
      <w:pPr>
        <w:spacing w:before="120"/>
        <w:rPr>
          <w:noProof/>
        </w:rPr>
      </w:pPr>
      <w:r>
        <w:rPr>
          <w:noProof/>
        </w:rPr>
        <w:t xml:space="preserve">Denne måde til at løbe et array igennem bruges rigtig ofte, men nedenfor skal vi se hvordan man med </w:t>
      </w:r>
      <w:r w:rsidRPr="005C1BBE">
        <w:rPr>
          <w:rStyle w:val="KodeTegn"/>
        </w:rPr>
        <w:t>foreach</w:t>
      </w:r>
      <w:r w:rsidRPr="005C1BBE">
        <w:rPr>
          <w:noProof/>
          <w:sz w:val="24"/>
        </w:rPr>
        <w:t xml:space="preserve"> </w:t>
      </w:r>
      <w:r>
        <w:rPr>
          <w:noProof/>
        </w:rPr>
        <w:t>endnu nemmere kan gennemløbe et array hvis man ikke har brug for at indekset til noget andet.</w:t>
      </w:r>
    </w:p>
    <w:p w14:paraId="26051368" w14:textId="77777777" w:rsidR="009F7C47" w:rsidRDefault="009F7C47" w:rsidP="009F7C47">
      <w:pPr>
        <w:pStyle w:val="Overskrift2"/>
        <w:numPr>
          <w:ilvl w:val="1"/>
          <w:numId w:val="1"/>
        </w:numPr>
        <w:ind w:left="567" w:hanging="567"/>
      </w:pPr>
      <w:bookmarkStart w:id="154" w:name="_Toc529291083"/>
      <w:bookmarkStart w:id="155" w:name="_Toc529291132"/>
      <w:bookmarkStart w:id="156" w:name="_Toc73095948"/>
      <w:bookmarkStart w:id="157" w:name="_Ref528763207"/>
      <w:bookmarkStart w:id="158" w:name="_Ref25328028"/>
      <w:bookmarkStart w:id="159" w:name="_Toc529291086"/>
      <w:bookmarkStart w:id="160" w:name="_Toc529291135"/>
      <w:bookmarkStart w:id="161" w:name="_Ref528257823"/>
      <w:bookmarkStart w:id="162" w:name="_Toc529291085"/>
      <w:bookmarkStart w:id="163" w:name="_Toc529291134"/>
      <w:r>
        <w:t>Opgave: Spillernavne</w:t>
      </w:r>
      <w:bookmarkEnd w:id="154"/>
      <w:bookmarkEnd w:id="155"/>
      <w:bookmarkEnd w:id="156"/>
    </w:p>
    <w:p w14:paraId="2BC6405E" w14:textId="77777777" w:rsidR="009F7C47" w:rsidRDefault="009F7C47" w:rsidP="009F7C47">
      <w:r>
        <w:t xml:space="preserve">Lav en metode hvor man kan indtaste navnene på deltagere til et spil 500. Man kan </w:t>
      </w:r>
      <w:r w:rsidRPr="00A91167">
        <w:rPr>
          <w:i/>
        </w:rPr>
        <w:t>maksimalt</w:t>
      </w:r>
      <w:r>
        <w:t xml:space="preserve"> indtaste 10 deltagernavne. Navnene skal gemmes i et array af </w:t>
      </w:r>
      <w:r w:rsidRPr="0026542C">
        <w:rPr>
          <w:rFonts w:ascii="Consolas" w:hAnsi="Consolas" w:cs="Consolas"/>
          <w:noProof/>
          <w:color w:val="000000"/>
          <w:sz w:val="20"/>
          <w:szCs w:val="19"/>
        </w:rPr>
        <w:t>string</w:t>
      </w:r>
      <w:r>
        <w:t>.</w:t>
      </w:r>
    </w:p>
    <w:p w14:paraId="6FA029D7" w14:textId="35AF856A" w:rsidR="009F7C47" w:rsidRDefault="009F7C47" w:rsidP="009F7C47">
      <w:r>
        <w:t>Det må gerne være sådan at brugeren selv kan bestemme hvor mange navne han vil indtaste.</w:t>
      </w:r>
    </w:p>
    <w:p w14:paraId="299DF5E5" w14:textId="6E23CB04" w:rsidR="00315B92" w:rsidRDefault="00315B92" w:rsidP="009F7C47">
      <w:r>
        <w:t xml:space="preserve">Hint: </w:t>
      </w:r>
      <w:r w:rsidR="00AE4AE9">
        <w:t xml:space="preserve">Brug en for løkke og </w:t>
      </w:r>
    </w:p>
    <w:p w14:paraId="6E72192F" w14:textId="77777777" w:rsidR="009F7C47" w:rsidRDefault="009F7C47" w:rsidP="009F7C47">
      <w:pPr>
        <w:pStyle w:val="Overskrift2"/>
        <w:numPr>
          <w:ilvl w:val="1"/>
          <w:numId w:val="1"/>
        </w:numPr>
        <w:ind w:left="567" w:hanging="567"/>
      </w:pPr>
      <w:bookmarkStart w:id="164" w:name="_Toc73095949"/>
      <w:bookmarkEnd w:id="157"/>
      <w:r>
        <w:t>Hvordan man løser opgaver med løkker - brug en kandidat</w:t>
      </w:r>
      <w:bookmarkEnd w:id="158"/>
      <w:bookmarkEnd w:id="164"/>
    </w:p>
    <w:p w14:paraId="2A3D187C" w14:textId="77777777" w:rsidR="009F7C47" w:rsidRDefault="009F7C47" w:rsidP="009F7C47">
      <w:r>
        <w:t>Hvis man skal finde ud af noget om det data man har registreret i et array, kan man lave en løkke der gennemløber arrayet og undersøger det man nu vil undersøge.</w:t>
      </w:r>
    </w:p>
    <w:p w14:paraId="04E122FE" w14:textId="77777777" w:rsidR="009F7C47" w:rsidRDefault="009F7C47" w:rsidP="009F7C47">
      <w:r>
        <w:t>Det kan godt virke lidt uoverskueligt når man pludselig løber ind i at skulle finde ad af f.eks. hvem der har fået flest point i et spil - hvordan gør man lige det?</w:t>
      </w:r>
    </w:p>
    <w:p w14:paraId="4C082ADC" w14:textId="77777777" w:rsidR="009F7C47" w:rsidRDefault="009F7C47" w:rsidP="009F7C47">
      <w:r>
        <w:t xml:space="preserve">Her kommer en kort introduktion til hvordan man kan finde bestemte oplysninger ved hjælp af en såkaldt </w:t>
      </w:r>
      <w:r>
        <w:rPr>
          <w:i/>
        </w:rPr>
        <w:t>kandidat</w:t>
      </w:r>
      <w:r>
        <w:t>. Det er nemmest at forstå metoden gennem et eksempel:</w:t>
      </w:r>
    </w:p>
    <w:p w14:paraId="706129CA" w14:textId="77777777" w:rsidR="009F7C47" w:rsidRDefault="009F7C47" w:rsidP="009F7C47">
      <w:pPr>
        <w:keepNext/>
      </w:pPr>
      <w:r>
        <w:t>Eksempel: Find det største tal i et array af heltal</w:t>
      </w:r>
    </w:p>
    <w:p w14:paraId="5A8D0B7D" w14:textId="77777777" w:rsidR="009F7C47" w:rsidRDefault="009F7C47" w:rsidP="0026542C">
      <w:pPr>
        <w:pStyle w:val="Listeafsnit"/>
        <w:keepNext/>
        <w:numPr>
          <w:ilvl w:val="0"/>
          <w:numId w:val="5"/>
        </w:numPr>
        <w:pBdr>
          <w:top w:val="single" w:sz="12" w:space="1" w:color="3D603F"/>
          <w:left w:val="single" w:sz="12" w:space="4" w:color="3D603F"/>
          <w:bottom w:val="single" w:sz="12" w:space="1" w:color="3D603F"/>
          <w:right w:val="single" w:sz="12" w:space="0" w:color="3D603F"/>
        </w:pBdr>
        <w:ind w:left="1418" w:right="1134" w:hanging="284"/>
      </w:pPr>
      <w:r>
        <w:t>Opret en variabel der skal være kandidat til løsningen</w:t>
      </w:r>
    </w:p>
    <w:p w14:paraId="6FFEA3D5" w14:textId="57E5DB3C" w:rsidR="009F7C47" w:rsidRDefault="009F7C47" w:rsidP="0026542C">
      <w:pPr>
        <w:pStyle w:val="Listeafsnit"/>
        <w:numPr>
          <w:ilvl w:val="0"/>
          <w:numId w:val="5"/>
        </w:numPr>
        <w:pBdr>
          <w:top w:val="single" w:sz="12" w:space="1" w:color="3D603F"/>
          <w:left w:val="single" w:sz="12" w:space="4" w:color="3D603F"/>
          <w:bottom w:val="single" w:sz="12" w:space="1" w:color="3D603F"/>
          <w:right w:val="single" w:sz="12" w:space="0" w:color="3D603F"/>
        </w:pBdr>
        <w:ind w:left="1418" w:right="1134" w:hanging="284"/>
      </w:pPr>
      <w:r>
        <w:t xml:space="preserve">Lav en løkke der gennemløber </w:t>
      </w:r>
      <w:r w:rsidRPr="008E1C80">
        <w:t>arrayet</w:t>
      </w:r>
    </w:p>
    <w:p w14:paraId="16E01206" w14:textId="28187C97" w:rsidR="009F7C47" w:rsidRDefault="009F7C47" w:rsidP="0026542C">
      <w:pPr>
        <w:pStyle w:val="Listeafsnit"/>
        <w:numPr>
          <w:ilvl w:val="0"/>
          <w:numId w:val="5"/>
        </w:numPr>
        <w:pBdr>
          <w:top w:val="single" w:sz="12" w:space="1" w:color="3D603F"/>
          <w:left w:val="single" w:sz="12" w:space="4" w:color="3D603F"/>
          <w:bottom w:val="single" w:sz="12" w:space="1" w:color="3D603F"/>
          <w:right w:val="single" w:sz="12" w:space="0" w:color="3D603F"/>
        </w:pBdr>
        <w:ind w:left="1418" w:right="1134" w:hanging="284"/>
      </w:pPr>
      <w:r>
        <w:t xml:space="preserve">For hver iteration, check om dette element i </w:t>
      </w:r>
      <w:r w:rsidRPr="008E1C80">
        <w:t>arrayet</w:t>
      </w:r>
      <w:r>
        <w:t xml:space="preserve"> er en bedre kandidat en den nuværende kandidat. Hvis den er, sæt kandidaten til det nuværende element</w:t>
      </w:r>
    </w:p>
    <w:p w14:paraId="2D203C88" w14:textId="77777777" w:rsidR="009F7C47" w:rsidRDefault="009F7C47" w:rsidP="0026542C">
      <w:pPr>
        <w:pStyle w:val="Listeafsnit"/>
        <w:numPr>
          <w:ilvl w:val="0"/>
          <w:numId w:val="5"/>
        </w:numPr>
        <w:pBdr>
          <w:top w:val="single" w:sz="12" w:space="1" w:color="3D603F"/>
          <w:left w:val="single" w:sz="12" w:space="4" w:color="3D603F"/>
          <w:bottom w:val="single" w:sz="12" w:space="1" w:color="3D603F"/>
          <w:right w:val="single" w:sz="12" w:space="0" w:color="3D603F"/>
        </w:pBdr>
        <w:ind w:left="1418" w:right="1134" w:hanging="284"/>
      </w:pPr>
      <w:r>
        <w:t>Når løkken er færdig er kandidaten en bedre kandidat end nogen af de andre elementer, derfor er kandidaten svaret på opgaven</w:t>
      </w:r>
    </w:p>
    <w:p w14:paraId="48BF0AC4" w14:textId="77777777" w:rsidR="009F7C47" w:rsidRDefault="009F7C47" w:rsidP="009F7C47">
      <w:pPr>
        <w:keepNext/>
      </w:pPr>
      <w:r>
        <w:lastRenderedPageBreak/>
        <w:t>Kodeeksempel:</w:t>
      </w:r>
    </w:p>
    <w:p w14:paraId="640CE77A" w14:textId="77777777" w:rsidR="009F7C47" w:rsidRPr="00323AD3"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sidRPr="00323AD3">
        <w:rPr>
          <w:rFonts w:ascii="Consolas" w:hAnsi="Consolas" w:cs="Consolas"/>
          <w:noProof/>
          <w:color w:val="0000FF"/>
          <w:sz w:val="19"/>
          <w:szCs w:val="19"/>
        </w:rPr>
        <w:t>int</w:t>
      </w:r>
      <w:r w:rsidRPr="00323AD3">
        <w:rPr>
          <w:rFonts w:ascii="Consolas" w:hAnsi="Consolas" w:cs="Consolas"/>
          <w:noProof/>
          <w:color w:val="000000"/>
          <w:sz w:val="19"/>
          <w:szCs w:val="19"/>
        </w:rPr>
        <w:t>[] numbers = { 14, 15, 12, 9, 18, 11, 15, 17, 6, 12, 15 };</w:t>
      </w:r>
    </w:p>
    <w:p w14:paraId="5E193133" w14:textId="77777777" w:rsidR="009F7C47" w:rsidRPr="00323AD3"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p>
    <w:p w14:paraId="0781515D" w14:textId="77777777" w:rsidR="009F7C47" w:rsidRPr="00323AD3"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sidRPr="00323AD3">
        <w:rPr>
          <w:rFonts w:ascii="Consolas" w:hAnsi="Consolas" w:cs="Consolas"/>
          <w:noProof/>
          <w:color w:val="0000FF"/>
          <w:sz w:val="19"/>
          <w:szCs w:val="19"/>
        </w:rPr>
        <w:t>int</w:t>
      </w:r>
      <w:r w:rsidRPr="00323AD3">
        <w:rPr>
          <w:rFonts w:ascii="Consolas" w:hAnsi="Consolas" w:cs="Consolas"/>
          <w:noProof/>
          <w:color w:val="000000"/>
          <w:sz w:val="19"/>
          <w:szCs w:val="19"/>
        </w:rPr>
        <w:t xml:space="preserve"> kandidat = 0;</w:t>
      </w:r>
    </w:p>
    <w:p w14:paraId="071B1C7A"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for</w:t>
      </w: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int</w:t>
      </w:r>
      <w:r w:rsidRPr="00194466">
        <w:rPr>
          <w:rFonts w:ascii="Consolas" w:hAnsi="Consolas" w:cs="Consolas"/>
          <w:noProof/>
          <w:color w:val="000000"/>
          <w:sz w:val="19"/>
          <w:szCs w:val="19"/>
          <w:lang w:val="en-US"/>
        </w:rPr>
        <w:t xml:space="preserve"> i = 0; i &lt; numbers.Length; i++)</w:t>
      </w:r>
    </w:p>
    <w:p w14:paraId="362036EF" w14:textId="77777777" w:rsidR="009F7C47" w:rsidRPr="00323AD3"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sidRPr="00323AD3">
        <w:rPr>
          <w:rFonts w:ascii="Consolas" w:hAnsi="Consolas" w:cs="Consolas"/>
          <w:noProof/>
          <w:color w:val="000000"/>
          <w:sz w:val="19"/>
          <w:szCs w:val="19"/>
        </w:rPr>
        <w:t>{</w:t>
      </w:r>
    </w:p>
    <w:p w14:paraId="0CE834A9" w14:textId="77777777" w:rsidR="009F7C47" w:rsidRPr="00323AD3"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sidRPr="00323AD3">
        <w:rPr>
          <w:rFonts w:ascii="Consolas" w:hAnsi="Consolas" w:cs="Consolas"/>
          <w:noProof/>
          <w:color w:val="000000"/>
          <w:sz w:val="19"/>
          <w:szCs w:val="19"/>
        </w:rPr>
        <w:t xml:space="preserve">   </w:t>
      </w:r>
      <w:r w:rsidRPr="00323AD3">
        <w:rPr>
          <w:rFonts w:ascii="Consolas" w:hAnsi="Consolas" w:cs="Consolas"/>
          <w:noProof/>
          <w:color w:val="0000FF"/>
          <w:sz w:val="19"/>
          <w:szCs w:val="19"/>
        </w:rPr>
        <w:t>if</w:t>
      </w:r>
      <w:r w:rsidRPr="00323AD3">
        <w:rPr>
          <w:rFonts w:ascii="Consolas" w:hAnsi="Consolas" w:cs="Consolas"/>
          <w:noProof/>
          <w:color w:val="000000"/>
          <w:sz w:val="19"/>
          <w:szCs w:val="19"/>
        </w:rPr>
        <w:t xml:space="preserve"> (numbers[i] &gt; kandidat)</w:t>
      </w:r>
    </w:p>
    <w:p w14:paraId="4338F5F6" w14:textId="77777777" w:rsidR="009F7C47" w:rsidRPr="00323AD3"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sidRPr="00323AD3">
        <w:rPr>
          <w:rFonts w:ascii="Consolas" w:hAnsi="Consolas" w:cs="Consolas"/>
          <w:noProof/>
          <w:color w:val="000000"/>
          <w:sz w:val="19"/>
          <w:szCs w:val="19"/>
        </w:rPr>
        <w:t xml:space="preserve">   {</w:t>
      </w:r>
    </w:p>
    <w:p w14:paraId="7B40AB8A" w14:textId="77777777" w:rsidR="009F7C47" w:rsidRPr="00323AD3"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sidRPr="00323AD3">
        <w:rPr>
          <w:rFonts w:ascii="Consolas" w:hAnsi="Consolas" w:cs="Consolas"/>
          <w:noProof/>
          <w:color w:val="000000"/>
          <w:sz w:val="19"/>
          <w:szCs w:val="19"/>
        </w:rPr>
        <w:t xml:space="preserve">      kandidat = numbers[i];</w:t>
      </w:r>
    </w:p>
    <w:p w14:paraId="7B01D0C7" w14:textId="77777777" w:rsidR="009F7C47" w:rsidRPr="00323AD3"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sidRPr="00323AD3">
        <w:rPr>
          <w:rFonts w:ascii="Consolas" w:hAnsi="Consolas" w:cs="Consolas"/>
          <w:noProof/>
          <w:color w:val="000000"/>
          <w:sz w:val="19"/>
          <w:szCs w:val="19"/>
        </w:rPr>
        <w:t xml:space="preserve">   }</w:t>
      </w:r>
    </w:p>
    <w:p w14:paraId="0FB3680B" w14:textId="77777777" w:rsidR="009F7C47" w:rsidRPr="00323AD3"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sidRPr="00323AD3">
        <w:rPr>
          <w:rFonts w:ascii="Consolas" w:hAnsi="Consolas" w:cs="Consolas"/>
          <w:noProof/>
          <w:color w:val="000000"/>
          <w:sz w:val="19"/>
          <w:szCs w:val="19"/>
        </w:rPr>
        <w:t>}</w:t>
      </w:r>
    </w:p>
    <w:p w14:paraId="70AB2A50" w14:textId="77777777" w:rsidR="009F7C47" w:rsidRPr="00323AD3" w:rsidRDefault="009F7C47" w:rsidP="009F7C47">
      <w:pPr>
        <w:keepNext/>
        <w:pBdr>
          <w:top w:val="single" w:sz="12" w:space="1" w:color="3D603F"/>
          <w:left w:val="single" w:sz="12" w:space="4" w:color="3D603F"/>
          <w:bottom w:val="single" w:sz="12" w:space="1" w:color="3D603F"/>
          <w:right w:val="single" w:sz="12" w:space="0" w:color="3D603F"/>
        </w:pBdr>
        <w:ind w:left="1134" w:right="1134"/>
        <w:rPr>
          <w:noProof/>
          <w:sz w:val="19"/>
          <w:szCs w:val="19"/>
        </w:rPr>
      </w:pPr>
      <w:r w:rsidRPr="00323AD3">
        <w:rPr>
          <w:rFonts w:ascii="Consolas" w:hAnsi="Consolas" w:cs="Consolas"/>
          <w:noProof/>
          <w:color w:val="000000"/>
          <w:sz w:val="19"/>
          <w:szCs w:val="19"/>
        </w:rPr>
        <w:t>Console.WriteLine(</w:t>
      </w:r>
      <w:r w:rsidRPr="00323AD3">
        <w:rPr>
          <w:rFonts w:ascii="Consolas" w:hAnsi="Consolas" w:cs="Consolas"/>
          <w:noProof/>
          <w:color w:val="A31515"/>
          <w:sz w:val="19"/>
          <w:szCs w:val="19"/>
        </w:rPr>
        <w:t xml:space="preserve">$"Det største tal er </w:t>
      </w:r>
      <w:r w:rsidRPr="00323AD3">
        <w:rPr>
          <w:rFonts w:ascii="Consolas" w:hAnsi="Consolas" w:cs="Consolas"/>
          <w:noProof/>
          <w:color w:val="000000"/>
          <w:sz w:val="19"/>
          <w:szCs w:val="19"/>
        </w:rPr>
        <w:t>{kandidat}</w:t>
      </w:r>
      <w:r w:rsidRPr="00323AD3">
        <w:rPr>
          <w:rFonts w:ascii="Consolas" w:hAnsi="Consolas" w:cs="Consolas"/>
          <w:noProof/>
          <w:color w:val="A31515"/>
          <w:sz w:val="19"/>
          <w:szCs w:val="19"/>
        </w:rPr>
        <w:t>."</w:t>
      </w:r>
      <w:r w:rsidRPr="00323AD3">
        <w:rPr>
          <w:rFonts w:ascii="Consolas" w:hAnsi="Consolas" w:cs="Consolas"/>
          <w:noProof/>
          <w:color w:val="000000"/>
          <w:sz w:val="19"/>
          <w:szCs w:val="19"/>
        </w:rPr>
        <w:t>);</w:t>
      </w:r>
    </w:p>
    <w:p w14:paraId="7183215E" w14:textId="77777777" w:rsidR="009F7C47" w:rsidRDefault="009F7C47" w:rsidP="009F7C47">
      <w:pPr>
        <w:pStyle w:val="Overskrift2"/>
        <w:numPr>
          <w:ilvl w:val="1"/>
          <w:numId w:val="1"/>
        </w:numPr>
        <w:ind w:left="567" w:hanging="567"/>
      </w:pPr>
      <w:bookmarkStart w:id="165" w:name="_Ref40343546"/>
      <w:bookmarkStart w:id="166" w:name="_Toc73095950"/>
      <w:r>
        <w:t>Opgave</w:t>
      </w:r>
      <w:bookmarkEnd w:id="159"/>
      <w:bookmarkEnd w:id="160"/>
      <w:r>
        <w:t>: Bowling</w:t>
      </w:r>
      <w:bookmarkEnd w:id="165"/>
      <w:bookmarkEnd w:id="166"/>
    </w:p>
    <w:p w14:paraId="4EA3F8FA" w14:textId="77777777" w:rsidR="009F7C47" w:rsidRDefault="009F7C47" w:rsidP="009F7C47">
      <w:r>
        <w:t>Lav en metode hvor brugeren indtaster navn og antal point for et antal deltagere i en konkurrence (det kunne f.eks. være bowling).</w:t>
      </w:r>
    </w:p>
    <w:p w14:paraId="039362F8" w14:textId="77777777" w:rsidR="009F7C47" w:rsidRDefault="009F7C47" w:rsidP="009F7C47">
      <w:r>
        <w:t>Derefter skal metoden gennemløbe alle deltagere og finde ham/hende med flest point og færrest point, ham/hende med det længste navn og det korteste navn.</w:t>
      </w:r>
    </w:p>
    <w:p w14:paraId="484876E5" w14:textId="77777777" w:rsidR="009F7C47" w:rsidRDefault="009F7C47" w:rsidP="009F7C47">
      <w:r>
        <w:t xml:space="preserve">Bemærk: Programmet skal kunne svare på </w:t>
      </w:r>
      <w:r w:rsidRPr="003B3CC8">
        <w:rPr>
          <w:i/>
        </w:rPr>
        <w:t>hvem</w:t>
      </w:r>
      <w:r>
        <w:t xml:space="preserve"> der har vundet, ikke kun hvor mange point vedkommende har fået. Det betyder at man kan lade sig </w:t>
      </w:r>
      <w:r w:rsidRPr="003B3CC8">
        <w:rPr>
          <w:i/>
        </w:rPr>
        <w:t>inspirere</w:t>
      </w:r>
      <w:r>
        <w:t xml:space="preserve"> sig af kodeeksemplet ovenfor, men ikke bare nøjes med at kopiere det.</w:t>
      </w:r>
    </w:p>
    <w:p w14:paraId="1F060EE1" w14:textId="77777777" w:rsidR="009F7C47" w:rsidRDefault="009F7C47" w:rsidP="009F7C47">
      <w:pPr>
        <w:pStyle w:val="Overskrift2"/>
        <w:numPr>
          <w:ilvl w:val="1"/>
          <w:numId w:val="1"/>
        </w:numPr>
        <w:ind w:left="567" w:hanging="567"/>
      </w:pPr>
      <w:bookmarkStart w:id="167" w:name="_Toc73095951"/>
      <w:r>
        <w:t>Ekstraopgave: Bowling</w:t>
      </w:r>
      <w:bookmarkEnd w:id="167"/>
    </w:p>
    <w:p w14:paraId="46757F7E" w14:textId="77777777" w:rsidR="009F7C47" w:rsidRDefault="009F7C47" w:rsidP="009F7C47">
      <w:pPr>
        <w:keepNext/>
      </w:pPr>
      <w:r>
        <w:t>Denne opgave kan eventuelt springes over - snak med din underviser.</w:t>
      </w:r>
    </w:p>
    <w:p w14:paraId="24A8CFA1" w14:textId="77777777" w:rsidR="009F7C47" w:rsidRDefault="009F7C47" w:rsidP="009F7C47">
      <w:r>
        <w:t>Hvis der er flere der har samme pointtal eller navnelængde, skal alle disse deltagere udskrives.</w:t>
      </w:r>
    </w:p>
    <w:p w14:paraId="7B321892" w14:textId="77777777" w:rsidR="009F7C47" w:rsidRPr="00D60481" w:rsidRDefault="009F7C47" w:rsidP="009F7C47">
      <w:pPr>
        <w:pStyle w:val="Overskrift2"/>
        <w:numPr>
          <w:ilvl w:val="1"/>
          <w:numId w:val="1"/>
        </w:numPr>
        <w:ind w:left="567" w:hanging="567"/>
      </w:pPr>
      <w:bookmarkStart w:id="168" w:name="_Ref40253347"/>
      <w:bookmarkStart w:id="169" w:name="_Ref40253387"/>
      <w:bookmarkStart w:id="170" w:name="_Toc73095952"/>
      <w:r>
        <w:rPr>
          <w:noProof/>
        </w:rPr>
        <w:t>foreach</w:t>
      </w:r>
      <w:r>
        <w:t>-løkker</w:t>
      </w:r>
      <w:bookmarkEnd w:id="168"/>
      <w:bookmarkEnd w:id="169"/>
      <w:bookmarkEnd w:id="170"/>
    </w:p>
    <w:bookmarkEnd w:id="161"/>
    <w:bookmarkEnd w:id="162"/>
    <w:bookmarkEnd w:id="163"/>
    <w:p w14:paraId="4BE58503" w14:textId="77777777" w:rsidR="009F7C47" w:rsidRPr="00995226" w:rsidRDefault="009F7C47" w:rsidP="009F7C47">
      <w:pPr>
        <w:keepNext/>
      </w:pPr>
      <w:r>
        <w:t xml:space="preserve">Ud over </w:t>
      </w:r>
      <w:r w:rsidRPr="0026542C">
        <w:rPr>
          <w:rFonts w:ascii="Consolas" w:hAnsi="Consolas" w:cs="Consolas"/>
          <w:noProof/>
          <w:color w:val="000000"/>
          <w:sz w:val="20"/>
          <w:szCs w:val="19"/>
        </w:rPr>
        <w:t>for</w:t>
      </w:r>
      <w:r>
        <w:t xml:space="preserve">-løkker, kan man også gennemløbe arrays og andre list-typer med </w:t>
      </w:r>
      <w:r w:rsidRPr="0026542C">
        <w:rPr>
          <w:rFonts w:ascii="Consolas" w:hAnsi="Consolas" w:cs="Consolas"/>
          <w:noProof/>
          <w:color w:val="000000"/>
          <w:sz w:val="20"/>
          <w:szCs w:val="19"/>
        </w:rPr>
        <w:t>foreach</w:t>
      </w:r>
      <w:r>
        <w:t xml:space="preserve">-løkker. </w:t>
      </w:r>
      <w:r w:rsidRPr="0026542C">
        <w:rPr>
          <w:rFonts w:ascii="Consolas" w:hAnsi="Consolas" w:cs="Consolas"/>
          <w:noProof/>
          <w:color w:val="000000"/>
          <w:sz w:val="20"/>
          <w:szCs w:val="19"/>
        </w:rPr>
        <w:t>foreach</w:t>
      </w:r>
      <w:r>
        <w:t>-instruktionen har følgende syntaks:</w:t>
      </w:r>
    </w:p>
    <w:p w14:paraId="3F2C9430"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ind w:left="1134" w:right="1134"/>
        <w:rPr>
          <w:noProof/>
          <w:lang w:val="en-US"/>
        </w:rPr>
      </w:pPr>
      <w:r w:rsidRPr="00194466">
        <w:rPr>
          <w:rFonts w:ascii="Consolas" w:hAnsi="Consolas" w:cs="Consolas"/>
          <w:noProof/>
          <w:color w:val="0000FF"/>
          <w:sz w:val="19"/>
          <w:szCs w:val="19"/>
          <w:lang w:val="en-US"/>
        </w:rPr>
        <w:t>foreach</w:t>
      </w:r>
      <w:r w:rsidRPr="00194466">
        <w:rPr>
          <w:rFonts w:ascii="Consolas" w:hAnsi="Consolas" w:cs="Consolas"/>
          <w:noProof/>
          <w:color w:val="000000"/>
          <w:sz w:val="19"/>
          <w:szCs w:val="19"/>
          <w:lang w:val="en-US"/>
        </w:rPr>
        <w:t xml:space="preserve"> (type name </w:t>
      </w:r>
      <w:r w:rsidRPr="00194466">
        <w:rPr>
          <w:rFonts w:ascii="Consolas" w:hAnsi="Consolas" w:cs="Consolas"/>
          <w:noProof/>
          <w:color w:val="0000FF"/>
          <w:sz w:val="19"/>
          <w:szCs w:val="19"/>
          <w:lang w:val="en-US"/>
        </w:rPr>
        <w:t>in</w:t>
      </w:r>
      <w:r w:rsidRPr="00194466">
        <w:rPr>
          <w:rFonts w:ascii="Consolas" w:hAnsi="Consolas" w:cs="Consolas"/>
          <w:noProof/>
          <w:color w:val="000000"/>
          <w:sz w:val="19"/>
          <w:szCs w:val="19"/>
          <w:lang w:val="en-US"/>
        </w:rPr>
        <w:t xml:space="preserve"> list) {&lt;kode&gt;}</w:t>
      </w:r>
    </w:p>
    <w:p w14:paraId="2C3DD5F2" w14:textId="6647B565" w:rsidR="009F7C47" w:rsidRDefault="009F7C47" w:rsidP="009F7C47">
      <w:pPr>
        <w:keepNext/>
      </w:pPr>
      <w:r w:rsidRPr="0026542C">
        <w:rPr>
          <w:rFonts w:ascii="Consolas" w:hAnsi="Consolas" w:cs="Consolas"/>
          <w:noProof/>
          <w:color w:val="000000"/>
          <w:sz w:val="20"/>
          <w:szCs w:val="19"/>
        </w:rPr>
        <w:t>foreach</w:t>
      </w:r>
      <w:r>
        <w:t xml:space="preserve">-løkker kan bruges til nemt at gennemløbe arrays og andre list-typer. I eksemplet afsnit </w:t>
      </w:r>
      <w:r>
        <w:fldChar w:fldCharType="begin"/>
      </w:r>
      <w:r>
        <w:instrText xml:space="preserve"> REF _Ref25328028 \r \h </w:instrText>
      </w:r>
      <w:r>
        <w:fldChar w:fldCharType="separate"/>
      </w:r>
      <w:r w:rsidR="00C65F38">
        <w:t>8.1</w:t>
      </w:r>
      <w:r>
        <w:fldChar w:fldCharType="end"/>
      </w:r>
      <w:r>
        <w:t xml:space="preserve"> ovenfor hvor arrayet gennemløbes og hvert element skrives ud er det eneste tællevariablen </w:t>
      </w:r>
      <w:r w:rsidRPr="00D60481">
        <w:rPr>
          <w:rFonts w:ascii="Consolas" w:hAnsi="Consolas" w:cs="Consolas"/>
          <w:noProof/>
          <w:color w:val="000000"/>
        </w:rPr>
        <w:t>i</w:t>
      </w:r>
      <w:r>
        <w:t xml:space="preserve"> bruges til at slå op i arrayet. I sådanne tilfælde er det nemmere at benytte </w:t>
      </w:r>
      <w:r w:rsidRPr="0026542C">
        <w:rPr>
          <w:rFonts w:ascii="Consolas" w:hAnsi="Consolas" w:cs="Consolas"/>
          <w:noProof/>
          <w:color w:val="000000"/>
          <w:sz w:val="20"/>
          <w:szCs w:val="19"/>
        </w:rPr>
        <w:t>foreach</w:t>
      </w:r>
      <w:r>
        <w:t>:</w:t>
      </w:r>
    </w:p>
    <w:p w14:paraId="5B457CF4"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foreach</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elem </w:t>
      </w:r>
      <w:r>
        <w:rPr>
          <w:rFonts w:ascii="Consolas" w:hAnsi="Consolas" w:cs="Consolas"/>
          <w:noProof/>
          <w:color w:val="0000FF"/>
          <w:sz w:val="19"/>
          <w:szCs w:val="19"/>
        </w:rPr>
        <w:t>in</w:t>
      </w:r>
      <w:r>
        <w:rPr>
          <w:rFonts w:ascii="Consolas" w:hAnsi="Consolas" w:cs="Consolas"/>
          <w:noProof/>
          <w:color w:val="000000"/>
          <w:sz w:val="19"/>
          <w:szCs w:val="19"/>
        </w:rPr>
        <w:t xml:space="preserve"> array)</w:t>
      </w:r>
    </w:p>
    <w:p w14:paraId="13D786E4"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4E5EA208"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Console.WriteLine(elem);</w:t>
      </w:r>
    </w:p>
    <w:p w14:paraId="1F7AF881"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4B9C4068" w14:textId="77777777" w:rsidR="009F7C47" w:rsidRDefault="009F7C47" w:rsidP="009F7C47">
      <w:pPr>
        <w:spacing w:before="120"/>
        <w:rPr>
          <w:noProof/>
        </w:rPr>
      </w:pPr>
      <w:r>
        <w:rPr>
          <w:noProof/>
        </w:rPr>
        <w:t>Denne måde at løbe lister igennem på gør koden meget nem at læse.</w:t>
      </w:r>
    </w:p>
    <w:p w14:paraId="445FC3ED" w14:textId="77777777" w:rsidR="009F7C47" w:rsidRPr="00C4743C" w:rsidRDefault="009F7C47" w:rsidP="009F7C47">
      <w:pPr>
        <w:spacing w:before="120"/>
        <w:rPr>
          <w:noProof/>
        </w:rPr>
      </w:pPr>
      <w:r>
        <w:rPr>
          <w:noProof/>
        </w:rPr>
        <w:t xml:space="preserve">foreach vil gennemløbe alle araryets pladser, også dem der ikke er anvendt. Det kan gøre det lidt problematisk at benytte </w:t>
      </w:r>
      <w:r w:rsidRPr="0026542C">
        <w:rPr>
          <w:rFonts w:ascii="Consolas" w:hAnsi="Consolas" w:cs="Consolas"/>
          <w:noProof/>
          <w:color w:val="000000"/>
          <w:sz w:val="20"/>
          <w:szCs w:val="19"/>
        </w:rPr>
        <w:t>foreach</w:t>
      </w:r>
      <w:r>
        <w:rPr>
          <w:noProof/>
        </w:rPr>
        <w:t xml:space="preserve">. Senere når vi skal arbejde med </w:t>
      </w:r>
      <w:r w:rsidRPr="0026542C">
        <w:rPr>
          <w:rFonts w:ascii="Consolas" w:hAnsi="Consolas" w:cs="Consolas"/>
          <w:noProof/>
          <w:color w:val="000000"/>
          <w:sz w:val="20"/>
          <w:szCs w:val="19"/>
        </w:rPr>
        <w:t>List</w:t>
      </w:r>
      <w:r>
        <w:rPr>
          <w:noProof/>
        </w:rPr>
        <w:t xml:space="preserve"> i stedet for array, bliver det mere naturligt at anvende </w:t>
      </w:r>
      <w:r w:rsidRPr="0026542C">
        <w:rPr>
          <w:rFonts w:ascii="Consolas" w:hAnsi="Consolas" w:cs="Consolas"/>
          <w:noProof/>
          <w:color w:val="000000"/>
          <w:sz w:val="20"/>
          <w:szCs w:val="19"/>
        </w:rPr>
        <w:t>foreach</w:t>
      </w:r>
      <w:r>
        <w:rPr>
          <w:noProof/>
        </w:rPr>
        <w:t>.</w:t>
      </w:r>
    </w:p>
    <w:p w14:paraId="28EC3563" w14:textId="77F993F8" w:rsidR="009F7C47" w:rsidRDefault="009F7C47" w:rsidP="009F7C47">
      <w:pPr>
        <w:pStyle w:val="Overskrift2"/>
        <w:numPr>
          <w:ilvl w:val="1"/>
          <w:numId w:val="1"/>
        </w:numPr>
        <w:ind w:left="567" w:hanging="567"/>
      </w:pPr>
      <w:bookmarkStart w:id="171" w:name="_Toc73095953"/>
      <w:r>
        <w:lastRenderedPageBreak/>
        <w:t xml:space="preserve">Opgave: Udskriv alle navne </w:t>
      </w:r>
      <w:r w:rsidR="00BD3D98">
        <w:t xml:space="preserve">med </w:t>
      </w:r>
      <w:r>
        <w:rPr>
          <w:noProof/>
        </w:rPr>
        <w:t>foreach</w:t>
      </w:r>
      <w:bookmarkEnd w:id="171"/>
    </w:p>
    <w:p w14:paraId="08C8EC16" w14:textId="69EECA8B" w:rsidR="009F7C47" w:rsidRDefault="009F7C47" w:rsidP="009F7C47">
      <w:r>
        <w:t>Lav en lille programstump der udskriver navnene</w:t>
      </w:r>
      <w:r w:rsidR="00BD3D98">
        <w:t xml:space="preserve"> (ikke deres point)</w:t>
      </w:r>
      <w:r>
        <w:t xml:space="preserve"> på alle bowlingspillerne fra opgave </w:t>
      </w:r>
      <w:r>
        <w:fldChar w:fldCharType="begin"/>
      </w:r>
      <w:r>
        <w:instrText xml:space="preserve"> REF _Ref40343546 \r \h </w:instrText>
      </w:r>
      <w:r>
        <w:fldChar w:fldCharType="separate"/>
      </w:r>
      <w:r w:rsidR="00C65F38">
        <w:t>8.3</w:t>
      </w:r>
      <w:r>
        <w:fldChar w:fldCharType="end"/>
      </w:r>
      <w:r>
        <w:t>.</w:t>
      </w:r>
    </w:p>
    <w:p w14:paraId="1F15C8A8" w14:textId="77777777" w:rsidR="009F7C47" w:rsidRPr="00C95CA2" w:rsidRDefault="009F7C47" w:rsidP="009F7C47">
      <w:r>
        <w:t xml:space="preserve">Ville man kunne udskrive både navn og point med en </w:t>
      </w:r>
      <w:r w:rsidRPr="00045C5F">
        <w:rPr>
          <w:rFonts w:ascii="Consolas" w:hAnsi="Consolas" w:cs="Consolas"/>
          <w:noProof/>
          <w:color w:val="000000"/>
          <w:sz w:val="20"/>
          <w:szCs w:val="19"/>
        </w:rPr>
        <w:t>foreach</w:t>
      </w:r>
      <w:r>
        <w:t>-løkke? Hvilken problematik løber man ind i hvis man vil have både navn og point udskrevet?</w:t>
      </w:r>
    </w:p>
    <w:p w14:paraId="21BFA582" w14:textId="77777777" w:rsidR="009F7C47" w:rsidRDefault="009F7C47" w:rsidP="009F7C47">
      <w:pPr>
        <w:pStyle w:val="Overskrift1"/>
        <w:numPr>
          <w:ilvl w:val="0"/>
          <w:numId w:val="1"/>
        </w:numPr>
        <w:ind w:left="454" w:hanging="454"/>
      </w:pPr>
      <w:bookmarkStart w:id="172" w:name="_Ref11237807"/>
      <w:bookmarkStart w:id="173" w:name="_Toc73095954"/>
      <w:r>
        <w:t>Methods udvidet</w:t>
      </w:r>
      <w:bookmarkEnd w:id="172"/>
      <w:bookmarkEnd w:id="173"/>
    </w:p>
    <w:p w14:paraId="503D22D9" w14:textId="4A2D85AF" w:rsidR="009F7C47" w:rsidRDefault="009F7C47" w:rsidP="009F7C47">
      <w:r>
        <w:t xml:space="preserve">Som vi så i afsnit </w:t>
      </w:r>
      <w:r w:rsidRPr="00142BA0">
        <w:rPr>
          <w:i/>
        </w:rPr>
        <w:fldChar w:fldCharType="begin"/>
      </w:r>
      <w:r w:rsidRPr="00142BA0">
        <w:rPr>
          <w:i/>
        </w:rPr>
        <w:instrText xml:space="preserve"> REF _Ref11237691 \r \h </w:instrText>
      </w:r>
      <w:r>
        <w:rPr>
          <w:i/>
        </w:rPr>
        <w:instrText xml:space="preserve"> \* MERGEFORMAT </w:instrText>
      </w:r>
      <w:r w:rsidRPr="00142BA0">
        <w:rPr>
          <w:i/>
        </w:rPr>
      </w:r>
      <w:r w:rsidRPr="00142BA0">
        <w:rPr>
          <w:i/>
        </w:rPr>
        <w:fldChar w:fldCharType="separate"/>
      </w:r>
      <w:r w:rsidR="00C65F38">
        <w:rPr>
          <w:i/>
        </w:rPr>
        <w:t>2</w:t>
      </w:r>
      <w:r w:rsidRPr="00142BA0">
        <w:rPr>
          <w:i/>
        </w:rPr>
        <w:fldChar w:fldCharType="end"/>
      </w:r>
      <w:r w:rsidRPr="00142BA0">
        <w:rPr>
          <w:i/>
        </w:rPr>
        <w:t xml:space="preserve"> </w:t>
      </w:r>
      <w:r w:rsidRPr="00142BA0">
        <w:rPr>
          <w:i/>
        </w:rPr>
        <w:fldChar w:fldCharType="begin"/>
      </w:r>
      <w:r w:rsidRPr="00142BA0">
        <w:rPr>
          <w:i/>
        </w:rPr>
        <w:instrText xml:space="preserve"> REF _Ref11237691 \h </w:instrText>
      </w:r>
      <w:r>
        <w:rPr>
          <w:i/>
        </w:rPr>
        <w:instrText xml:space="preserve"> \* MERGEFORMAT </w:instrText>
      </w:r>
      <w:r w:rsidRPr="00142BA0">
        <w:rPr>
          <w:i/>
        </w:rPr>
      </w:r>
      <w:r w:rsidRPr="00142BA0">
        <w:rPr>
          <w:i/>
        </w:rPr>
        <w:fldChar w:fldCharType="separate"/>
      </w:r>
      <w:r w:rsidR="00C65F38" w:rsidRPr="00C65F38">
        <w:rPr>
          <w:i/>
        </w:rPr>
        <w:t>Methods grundlæggende</w:t>
      </w:r>
      <w:r w:rsidRPr="00142BA0">
        <w:rPr>
          <w:i/>
        </w:rPr>
        <w:fldChar w:fldCharType="end"/>
      </w:r>
      <w:r>
        <w:t xml:space="preserve"> kan man kalde (aktivere) metoder i sin kode. </w:t>
      </w:r>
    </w:p>
    <w:p w14:paraId="546EC8A1" w14:textId="77777777" w:rsidR="009F7C47" w:rsidRDefault="009F7C47" w:rsidP="009F7C47">
      <w:r>
        <w:t xml:space="preserve">I dette afsnit skal vi se lidt mere på hvad man kan med </w:t>
      </w:r>
      <w:r w:rsidRPr="00194466">
        <w:t>methods</w:t>
      </w:r>
      <w:r>
        <w:t xml:space="preserve"> og hvordan man kan bruge </w:t>
      </w:r>
      <w:r w:rsidRPr="00194466">
        <w:t>methods</w:t>
      </w:r>
      <w:r>
        <w:t xml:space="preserve"> til at strukturere sit program.</w:t>
      </w:r>
    </w:p>
    <w:p w14:paraId="3913B49C" w14:textId="77777777" w:rsidR="009F7C47" w:rsidRDefault="009F7C47" w:rsidP="009F7C47">
      <w:r>
        <w:t xml:space="preserve">I dokumentet </w:t>
      </w:r>
      <w:hyperlink r:id="rId17" w:history="1">
        <w:r w:rsidRPr="002B799F">
          <w:rPr>
            <w:rStyle w:val="Hyperlink"/>
          </w:rPr>
          <w:t>Erklæringer i C-Sharp</w:t>
        </w:r>
      </w:hyperlink>
      <w:r>
        <w:t xml:space="preserve"> findes en præcis definition på hvordan </w:t>
      </w:r>
      <w:r w:rsidRPr="00194466">
        <w:t>methods</w:t>
      </w:r>
      <w:r>
        <w:t xml:space="preserve"> erklæres.</w:t>
      </w:r>
    </w:p>
    <w:p w14:paraId="4404A2A2" w14:textId="77777777" w:rsidR="009F7C47" w:rsidRDefault="009F7C47" w:rsidP="009F7C47">
      <w:pPr>
        <w:pStyle w:val="Overskrift2"/>
        <w:numPr>
          <w:ilvl w:val="1"/>
          <w:numId w:val="1"/>
        </w:numPr>
        <w:ind w:left="567" w:hanging="567"/>
      </w:pPr>
      <w:bookmarkStart w:id="174" w:name="_Toc73095955"/>
      <w:r>
        <w:t>Parametre</w:t>
      </w:r>
      <w:bookmarkEnd w:id="174"/>
    </w:p>
    <w:p w14:paraId="00DFF227" w14:textId="77777777" w:rsidR="009F7C47" w:rsidRDefault="009F7C47" w:rsidP="009F7C47">
      <w:pPr>
        <w:spacing w:before="120"/>
      </w:pPr>
      <w:r>
        <w:t>Lad os først betragte et eksempel på en metode som vi har set før:</w:t>
      </w:r>
    </w:p>
    <w:p w14:paraId="2A5978B8"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public</w:t>
      </w: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static</w:t>
      </w: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void</w:t>
      </w:r>
      <w:r w:rsidRPr="00194466">
        <w:rPr>
          <w:rFonts w:ascii="Consolas" w:hAnsi="Consolas" w:cs="Consolas"/>
          <w:noProof/>
          <w:color w:val="000000"/>
          <w:sz w:val="19"/>
          <w:szCs w:val="19"/>
          <w:lang w:val="en-US"/>
        </w:rPr>
        <w:t xml:space="preserve"> Hello()</w:t>
      </w:r>
    </w:p>
    <w:p w14:paraId="4578E750"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w:t>
      </w:r>
    </w:p>
    <w:p w14:paraId="4A4EBD71"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Console.WriteLine(”Hello”);</w:t>
      </w:r>
    </w:p>
    <w:p w14:paraId="49C6843F"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5FCC49D0" w14:textId="77777777" w:rsidR="009F7C47" w:rsidRDefault="009F7C47" w:rsidP="009F7C47">
      <w:pPr>
        <w:spacing w:before="120"/>
        <w:rPr>
          <w:noProof/>
        </w:rPr>
      </w:pPr>
      <w:r>
        <w:rPr>
          <w:noProof/>
        </w:rPr>
        <w:t>Denne metode udskriver ordet ”</w:t>
      </w:r>
      <w:r w:rsidRPr="0026542C">
        <w:rPr>
          <w:rFonts w:ascii="Consolas" w:hAnsi="Consolas" w:cs="Consolas"/>
          <w:noProof/>
          <w:color w:val="000000"/>
          <w:sz w:val="20"/>
          <w:szCs w:val="19"/>
        </w:rPr>
        <w:t>Hello</w:t>
      </w:r>
      <w:r>
        <w:rPr>
          <w:noProof/>
        </w:rPr>
        <w:t>” på console-skærmen. Men hvad hvis man nu gerne ville have metoden til at sige hej til nogen bestemt? Det ville være smart hvis man kunne sende et navn (f.eks. </w:t>
      </w:r>
      <w:r w:rsidRPr="00C33132">
        <w:rPr>
          <w:rFonts w:ascii="Consolas" w:hAnsi="Consolas" w:cs="Consolas"/>
          <w:noProof/>
          <w:color w:val="000000"/>
          <w:sz w:val="20"/>
          <w:szCs w:val="19"/>
        </w:rPr>
        <w:t>"Claus"</w:t>
      </w:r>
      <w:r>
        <w:rPr>
          <w:noProof/>
        </w:rPr>
        <w:t xml:space="preserve">) med til metoden og der så blev skrevet </w:t>
      </w:r>
      <w:r w:rsidRPr="00C33132">
        <w:rPr>
          <w:rFonts w:ascii="Consolas" w:hAnsi="Consolas" w:cs="Consolas"/>
          <w:noProof/>
          <w:color w:val="000000"/>
          <w:sz w:val="20"/>
          <w:szCs w:val="19"/>
        </w:rPr>
        <w:t>"Hej</w:t>
      </w:r>
      <w:r w:rsidRPr="008E1C80">
        <w:t xml:space="preserve"> </w:t>
      </w:r>
      <w:r w:rsidRPr="00C33132">
        <w:rPr>
          <w:rFonts w:ascii="Consolas" w:hAnsi="Consolas" w:cs="Consolas"/>
          <w:noProof/>
          <w:color w:val="000000"/>
          <w:sz w:val="20"/>
          <w:szCs w:val="19"/>
        </w:rPr>
        <w:t>Claus"</w:t>
      </w:r>
      <w:r>
        <w:rPr>
          <w:noProof/>
        </w:rPr>
        <w:t xml:space="preserve"> på </w:t>
      </w:r>
      <w:r w:rsidRPr="00C33132">
        <w:rPr>
          <w:noProof/>
        </w:rPr>
        <w:t>skærmen</w:t>
      </w:r>
      <w:r>
        <w:rPr>
          <w:noProof/>
        </w:rPr>
        <w:t>. Hvis man tænker at noget burde være muligt i et programmeringssprog, så er det ofte også tilfældet. Det gælder også her.</w:t>
      </w:r>
    </w:p>
    <w:p w14:paraId="3B38A41A" w14:textId="77777777" w:rsidR="009F7C47" w:rsidRDefault="009F7C47" w:rsidP="009F7C47">
      <w:pPr>
        <w:keepNext/>
      </w:pPr>
      <w:r>
        <w:t xml:space="preserve">Som vist i dokumentet </w:t>
      </w:r>
      <w:hyperlink r:id="rId18" w:history="1">
        <w:r w:rsidRPr="002B799F">
          <w:rPr>
            <w:rStyle w:val="Hyperlink"/>
          </w:rPr>
          <w:t>Erklæringer i C-Sharp</w:t>
        </w:r>
      </w:hyperlink>
      <w:r>
        <w:t xml:space="preserve">, så erklæres </w:t>
      </w:r>
      <w:r w:rsidRPr="00194466">
        <w:t>methods</w:t>
      </w:r>
      <w:r>
        <w:t xml:space="preserve"> sådan:</w:t>
      </w:r>
    </w:p>
    <w:p w14:paraId="06FC56BC" w14:textId="77777777" w:rsidR="009F7C47" w:rsidRPr="00194466" w:rsidRDefault="009F7C47" w:rsidP="008E1C80">
      <w:pPr>
        <w:pStyle w:val="Kode"/>
        <w:rPr>
          <w:lang w:val="en-US"/>
        </w:rPr>
      </w:pPr>
      <w:r w:rsidRPr="00194466">
        <w:rPr>
          <w:lang w:val="en-US"/>
        </w:rPr>
        <w:t>&lt;access&gt; &lt;type&gt; &lt;name&gt;(&lt;declaration parameters&gt;) {&lt;body&gt;}</w:t>
      </w:r>
    </w:p>
    <w:p w14:paraId="1998233F" w14:textId="77777777" w:rsidR="009F7C47" w:rsidRDefault="009F7C47" w:rsidP="009F7C47">
      <w:pPr>
        <w:spacing w:before="120"/>
        <w:rPr>
          <w:noProof/>
        </w:rPr>
      </w:pPr>
      <w:r>
        <w:rPr>
          <w:noProof/>
        </w:rPr>
        <w:t>Det interessante i denne sammenhæng er det der står i parentesen efter method-navnet: declaration parameters. Her angiver man hvilke parametre man skal sende med når man vil kalde metoden. I vores eksempel er vi interesseret i at programmet skal sende et navn, dvs. en string, derfor erklæres metoden sådan:</w:t>
      </w:r>
    </w:p>
    <w:p w14:paraId="7C8CDD28" w14:textId="77777777" w:rsidR="009F7C47" w:rsidRDefault="009F7C47" w:rsidP="009F7C47">
      <w:pPr>
        <w:keepNext/>
        <w:pBdr>
          <w:top w:val="single" w:sz="12" w:space="1" w:color="3D603F"/>
          <w:left w:val="single" w:sz="12" w:space="4" w:color="3D603F"/>
          <w:bottom w:val="single" w:sz="12" w:space="1" w:color="3D603F"/>
          <w:right w:val="single" w:sz="12" w:space="0" w:color="3D603F"/>
        </w:pBdr>
        <w:spacing w:before="120"/>
        <w:ind w:left="1134" w:right="1134"/>
        <w:rPr>
          <w:rFonts w:ascii="Consolas" w:hAnsi="Consolas" w:cs="Consolas"/>
          <w:noProof/>
          <w:color w:val="000000"/>
          <w:sz w:val="19"/>
          <w:szCs w:val="19"/>
        </w:rPr>
      </w:pP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Hello(</w:t>
      </w:r>
      <w:r>
        <w:rPr>
          <w:rFonts w:ascii="Consolas" w:hAnsi="Consolas" w:cs="Consolas"/>
          <w:noProof/>
          <w:color w:val="0000FF"/>
          <w:sz w:val="19"/>
          <w:szCs w:val="19"/>
        </w:rPr>
        <w:t>string</w:t>
      </w:r>
      <w:r>
        <w:rPr>
          <w:rFonts w:ascii="Consolas" w:hAnsi="Consolas" w:cs="Consolas"/>
          <w:noProof/>
          <w:color w:val="000000"/>
          <w:sz w:val="19"/>
          <w:szCs w:val="19"/>
        </w:rPr>
        <w:t xml:space="preserve"> hvem) {…}</w:t>
      </w:r>
    </w:p>
    <w:p w14:paraId="430D4D5A" w14:textId="77777777" w:rsidR="009F7C47" w:rsidRDefault="009F7C47" w:rsidP="009F7C47">
      <w:pPr>
        <w:keepNext/>
        <w:spacing w:before="120"/>
        <w:rPr>
          <w:noProof/>
        </w:rPr>
      </w:pPr>
      <w:r>
        <w:rPr>
          <w:noProof/>
        </w:rPr>
        <w:t xml:space="preserve">Metoden </w:t>
      </w:r>
      <w:r w:rsidRPr="0026542C">
        <w:rPr>
          <w:rFonts w:ascii="Consolas" w:hAnsi="Consolas" w:cs="Consolas"/>
          <w:noProof/>
          <w:color w:val="000000"/>
          <w:sz w:val="20"/>
          <w:szCs w:val="19"/>
        </w:rPr>
        <w:t>Hello(…)</w:t>
      </w:r>
      <w:r>
        <w:rPr>
          <w:noProof/>
        </w:rPr>
        <w:t xml:space="preserve"> forventer nu at modtage en string-værdi når den bliver kaldt værdien bliver gemt i en lokal variabel </w:t>
      </w:r>
      <w:r w:rsidRPr="00D60481">
        <w:rPr>
          <w:rFonts w:ascii="Consolas" w:hAnsi="Consolas" w:cs="Consolas"/>
          <w:noProof/>
          <w:color w:val="000000"/>
        </w:rPr>
        <w:t>hvem</w:t>
      </w:r>
      <w:r>
        <w:rPr>
          <w:noProof/>
        </w:rPr>
        <w:t xml:space="preserve"> der kun eksisterer inde i metoden. Nu kan vi implementere metoden:</w:t>
      </w:r>
    </w:p>
    <w:p w14:paraId="705D5F6B"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Hello(</w:t>
      </w:r>
      <w:r>
        <w:rPr>
          <w:rFonts w:ascii="Consolas" w:hAnsi="Consolas" w:cs="Consolas"/>
          <w:noProof/>
          <w:color w:val="0000FF"/>
          <w:sz w:val="19"/>
          <w:szCs w:val="19"/>
        </w:rPr>
        <w:t>string</w:t>
      </w:r>
      <w:r>
        <w:rPr>
          <w:rFonts w:ascii="Consolas" w:hAnsi="Consolas" w:cs="Consolas"/>
          <w:noProof/>
          <w:color w:val="000000"/>
          <w:sz w:val="19"/>
          <w:szCs w:val="19"/>
        </w:rPr>
        <w:t xml:space="preserve"> hvem)</w:t>
      </w:r>
    </w:p>
    <w:p w14:paraId="49227106"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4956D569"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Console.WriteLine(</w:t>
      </w:r>
      <w:r>
        <w:rPr>
          <w:rFonts w:ascii="Consolas" w:hAnsi="Consolas" w:cs="Consolas"/>
          <w:noProof/>
          <w:color w:val="A31515"/>
          <w:sz w:val="19"/>
          <w:szCs w:val="19"/>
        </w:rPr>
        <w:t xml:space="preserve">$"Hej </w:t>
      </w:r>
      <w:r>
        <w:rPr>
          <w:rFonts w:ascii="Consolas" w:hAnsi="Consolas" w:cs="Consolas"/>
          <w:noProof/>
          <w:color w:val="000000"/>
          <w:sz w:val="19"/>
          <w:szCs w:val="19"/>
        </w:rPr>
        <w:t>{hvem}</w:t>
      </w:r>
      <w:r>
        <w:rPr>
          <w:rFonts w:ascii="Consolas" w:hAnsi="Consolas" w:cs="Consolas"/>
          <w:noProof/>
          <w:color w:val="A31515"/>
          <w:sz w:val="19"/>
          <w:szCs w:val="19"/>
        </w:rPr>
        <w:t>, dejligt vejr."</w:t>
      </w:r>
      <w:r>
        <w:rPr>
          <w:rFonts w:ascii="Consolas" w:hAnsi="Consolas" w:cs="Consolas"/>
          <w:noProof/>
          <w:color w:val="000000"/>
          <w:sz w:val="19"/>
          <w:szCs w:val="19"/>
        </w:rPr>
        <w:t>);</w:t>
      </w:r>
    </w:p>
    <w:p w14:paraId="2345FC01"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4EE18A8E" w14:textId="77777777" w:rsidR="009F7C47" w:rsidRDefault="009F7C47" w:rsidP="009F7C47">
      <w:pPr>
        <w:spacing w:before="120"/>
        <w:rPr>
          <w:noProof/>
        </w:rPr>
      </w:pPr>
      <w:r>
        <w:rPr>
          <w:noProof/>
        </w:rPr>
        <w:t>Hvis nu metoden kaldes sådan her:</w:t>
      </w:r>
      <w:r w:rsidRPr="00D60481">
        <w:rPr>
          <w:rFonts w:ascii="Consolas" w:hAnsi="Consolas" w:cs="Consolas"/>
          <w:color w:val="000000"/>
          <w:sz w:val="19"/>
          <w:szCs w:val="19"/>
        </w:rPr>
        <w:t xml:space="preserve"> </w:t>
      </w:r>
      <w:r w:rsidRPr="008E1C80">
        <w:rPr>
          <w:rFonts w:ascii="Consolas" w:hAnsi="Consolas" w:cs="Consolas"/>
          <w:noProof/>
          <w:color w:val="000000"/>
          <w:sz w:val="20"/>
        </w:rPr>
        <w:t>Hello(</w:t>
      </w:r>
      <w:r w:rsidRPr="008E1C80">
        <w:rPr>
          <w:rFonts w:ascii="Consolas" w:hAnsi="Consolas" w:cs="Consolas"/>
          <w:noProof/>
          <w:color w:val="A31515"/>
          <w:sz w:val="20"/>
        </w:rPr>
        <w:t>"Claus"</w:t>
      </w:r>
      <w:r w:rsidRPr="008E1C80">
        <w:rPr>
          <w:rFonts w:ascii="Consolas" w:hAnsi="Consolas" w:cs="Consolas"/>
          <w:noProof/>
          <w:color w:val="000000"/>
          <w:sz w:val="20"/>
        </w:rPr>
        <w:t>);</w:t>
      </w:r>
    </w:p>
    <w:p w14:paraId="3D8D3B68" w14:textId="6FC870A4" w:rsidR="009F7C47" w:rsidRDefault="009F7C47" w:rsidP="009F7C47">
      <w:pPr>
        <w:spacing w:before="120"/>
        <w:rPr>
          <w:noProof/>
        </w:rPr>
      </w:pPr>
      <w:r>
        <w:rPr>
          <w:noProof/>
        </w:rPr>
        <w:t xml:space="preserve">Hvis man så indtaster sit navn (her </w:t>
      </w:r>
      <w:r w:rsidR="0026542C" w:rsidRPr="0026542C">
        <w:rPr>
          <w:rFonts w:ascii="Consolas" w:hAnsi="Consolas" w:cs="Consolas"/>
          <w:noProof/>
          <w:color w:val="000000"/>
          <w:sz w:val="20"/>
          <w:szCs w:val="19"/>
        </w:rPr>
        <w:t>'</w:t>
      </w:r>
      <w:r w:rsidRPr="0026542C">
        <w:rPr>
          <w:rFonts w:ascii="Consolas" w:hAnsi="Consolas" w:cs="Consolas"/>
          <w:noProof/>
          <w:color w:val="000000"/>
          <w:sz w:val="20"/>
          <w:szCs w:val="19"/>
        </w:rPr>
        <w:t>Claus</w:t>
      </w:r>
      <w:r w:rsidR="0026542C" w:rsidRPr="0026542C">
        <w:rPr>
          <w:rFonts w:ascii="Consolas" w:hAnsi="Consolas" w:cs="Consolas"/>
          <w:noProof/>
          <w:color w:val="000000"/>
          <w:sz w:val="20"/>
          <w:szCs w:val="19"/>
        </w:rPr>
        <w:t>'</w:t>
      </w:r>
      <w:r>
        <w:rPr>
          <w:noProof/>
        </w:rPr>
        <w:t>), får man følgende udskrift på skærmen::</w:t>
      </w:r>
    </w:p>
    <w:p w14:paraId="6E2CEC1B" w14:textId="77777777" w:rsidR="009F7C47" w:rsidRDefault="009F7C47" w:rsidP="00A34B81">
      <w:pPr>
        <w:pStyle w:val="Kode"/>
        <w:pBdr>
          <w:top w:val="single" w:sz="12" w:space="1" w:color="7D3F0F"/>
          <w:left w:val="single" w:sz="12" w:space="4" w:color="7D3F0F"/>
          <w:bottom w:val="single" w:sz="12" w:space="1" w:color="7D3F0F"/>
          <w:right w:val="single" w:sz="12" w:space="0" w:color="7D3F0F"/>
        </w:pBdr>
      </w:pPr>
      <w:r>
        <w:lastRenderedPageBreak/>
        <w:t>Hej Claus, dejligt vejr.</w:t>
      </w:r>
    </w:p>
    <w:p w14:paraId="4C6AB428" w14:textId="77777777" w:rsidR="009F7C47" w:rsidRDefault="009F7C47" w:rsidP="009F7C47">
      <w:pPr>
        <w:keepNext/>
        <w:spacing w:before="120"/>
        <w:rPr>
          <w:noProof/>
        </w:rPr>
      </w:pPr>
      <w:r>
        <w:rPr>
          <w:noProof/>
        </w:rPr>
        <w:t>Eksempel:</w:t>
      </w:r>
    </w:p>
    <w:p w14:paraId="348E2F2F"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static</w:t>
      </w: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void</w:t>
      </w:r>
      <w:r w:rsidRPr="00194466">
        <w:rPr>
          <w:rFonts w:ascii="Consolas" w:hAnsi="Consolas" w:cs="Consolas"/>
          <w:noProof/>
          <w:color w:val="000000"/>
          <w:sz w:val="19"/>
          <w:szCs w:val="19"/>
          <w:lang w:val="en-US"/>
        </w:rPr>
        <w:t xml:space="preserve"> HelloMan()</w:t>
      </w:r>
    </w:p>
    <w:p w14:paraId="4DB4F0F2"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w:t>
      </w:r>
    </w:p>
    <w:p w14:paraId="318C49B5"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Console.Write(</w:t>
      </w:r>
      <w:r w:rsidRPr="00194466">
        <w:rPr>
          <w:rFonts w:ascii="Consolas" w:hAnsi="Consolas" w:cs="Consolas"/>
          <w:noProof/>
          <w:color w:val="A31515"/>
          <w:sz w:val="19"/>
          <w:szCs w:val="19"/>
          <w:lang w:val="en-US"/>
        </w:rPr>
        <w:t>"Indtast dit navn: "</w:t>
      </w:r>
      <w:r w:rsidRPr="00194466">
        <w:rPr>
          <w:rFonts w:ascii="Consolas" w:hAnsi="Consolas" w:cs="Consolas"/>
          <w:noProof/>
          <w:color w:val="000000"/>
          <w:sz w:val="19"/>
          <w:szCs w:val="19"/>
          <w:lang w:val="en-US"/>
        </w:rPr>
        <w:t>);</w:t>
      </w:r>
    </w:p>
    <w:p w14:paraId="6DF47DC4"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sidRPr="00194466">
        <w:rPr>
          <w:rFonts w:ascii="Consolas" w:hAnsi="Consolas" w:cs="Consolas"/>
          <w:noProof/>
          <w:color w:val="000000"/>
          <w:sz w:val="19"/>
          <w:szCs w:val="19"/>
          <w:lang w:val="en-US"/>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navn = Console.ReadLine();</w:t>
      </w:r>
    </w:p>
    <w:p w14:paraId="5789C050"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Hello(navn);</w:t>
      </w:r>
    </w:p>
    <w:p w14:paraId="5AA39D7E"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51DDE235" w14:textId="77777777" w:rsidR="009F7C47" w:rsidRDefault="009F7C47" w:rsidP="009F7C47">
      <w:pPr>
        <w:spacing w:before="120"/>
        <w:rPr>
          <w:noProof/>
        </w:rPr>
      </w:pPr>
      <w:r>
        <w:rPr>
          <w:noProof/>
        </w:rPr>
        <w:t xml:space="preserve">Flere </w:t>
      </w:r>
      <w:r w:rsidRPr="007A363E">
        <w:rPr>
          <w:noProof/>
          <w:u w:val="single"/>
        </w:rPr>
        <w:t>parametre</w:t>
      </w:r>
      <w:r>
        <w:rPr>
          <w:noProof/>
        </w:rPr>
        <w:t xml:space="preserve"> angives med komma imellem. Eksempel:</w:t>
      </w:r>
    </w:p>
    <w:p w14:paraId="483BF9A0"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Hello(</w:t>
      </w:r>
      <w:r>
        <w:rPr>
          <w:rFonts w:ascii="Consolas" w:hAnsi="Consolas" w:cs="Consolas"/>
          <w:noProof/>
          <w:color w:val="0000FF"/>
          <w:sz w:val="19"/>
          <w:szCs w:val="19"/>
        </w:rPr>
        <w:t>string</w:t>
      </w:r>
      <w:r>
        <w:rPr>
          <w:rFonts w:ascii="Consolas" w:hAnsi="Consolas" w:cs="Consolas"/>
          <w:noProof/>
          <w:color w:val="000000"/>
          <w:sz w:val="19"/>
          <w:szCs w:val="19"/>
        </w:rPr>
        <w:t xml:space="preserve"> hvem, </w:t>
      </w:r>
      <w:r>
        <w:rPr>
          <w:rFonts w:ascii="Consolas" w:hAnsi="Consolas" w:cs="Consolas"/>
          <w:noProof/>
          <w:color w:val="0000FF"/>
          <w:sz w:val="19"/>
          <w:szCs w:val="19"/>
        </w:rPr>
        <w:t>string</w:t>
      </w:r>
      <w:r>
        <w:rPr>
          <w:rFonts w:ascii="Consolas" w:hAnsi="Consolas" w:cs="Consolas"/>
          <w:noProof/>
          <w:color w:val="000000"/>
          <w:sz w:val="19"/>
          <w:szCs w:val="19"/>
        </w:rPr>
        <w:t xml:space="preserve"> hvad)</w:t>
      </w:r>
    </w:p>
    <w:p w14:paraId="3FE437F5"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31437AC3"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Pr>
          <w:rFonts w:ascii="Consolas" w:hAnsi="Consolas" w:cs="Consolas"/>
          <w:noProof/>
          <w:color w:val="000000"/>
          <w:sz w:val="19"/>
          <w:szCs w:val="19"/>
        </w:rPr>
        <w:t xml:space="preserve">    Console.WriteLine(</w:t>
      </w:r>
      <w:r>
        <w:rPr>
          <w:rFonts w:ascii="Consolas" w:hAnsi="Consolas" w:cs="Consolas"/>
          <w:noProof/>
          <w:color w:val="A31515"/>
          <w:sz w:val="19"/>
          <w:szCs w:val="19"/>
        </w:rPr>
        <w:t xml:space="preserve">$"Hej </w:t>
      </w:r>
      <w:r>
        <w:rPr>
          <w:rFonts w:ascii="Consolas" w:hAnsi="Consolas" w:cs="Consolas"/>
          <w:noProof/>
          <w:color w:val="000000"/>
          <w:sz w:val="19"/>
          <w:szCs w:val="19"/>
        </w:rPr>
        <w:t>{hvem}</w:t>
      </w:r>
      <w:r>
        <w:rPr>
          <w:rFonts w:ascii="Consolas" w:hAnsi="Consolas" w:cs="Consolas"/>
          <w:noProof/>
          <w:color w:val="A31515"/>
          <w:sz w:val="19"/>
          <w:szCs w:val="19"/>
        </w:rPr>
        <w:t xml:space="preserve">, dejlig(t) </w:t>
      </w:r>
      <w:r>
        <w:rPr>
          <w:rFonts w:ascii="Consolas" w:hAnsi="Consolas" w:cs="Consolas"/>
          <w:noProof/>
          <w:color w:val="000000"/>
          <w:sz w:val="19"/>
          <w:szCs w:val="19"/>
        </w:rPr>
        <w:t>{hvad}</w:t>
      </w:r>
      <w:r>
        <w:rPr>
          <w:rFonts w:ascii="Consolas" w:hAnsi="Consolas" w:cs="Consolas"/>
          <w:noProof/>
          <w:color w:val="A31515"/>
          <w:sz w:val="19"/>
          <w:szCs w:val="19"/>
        </w:rPr>
        <w:t>."</w:t>
      </w:r>
      <w:r>
        <w:rPr>
          <w:rFonts w:ascii="Consolas" w:hAnsi="Consolas" w:cs="Consolas"/>
          <w:noProof/>
          <w:color w:val="000000"/>
          <w:sz w:val="19"/>
          <w:szCs w:val="19"/>
        </w:rPr>
        <w:t>);</w:t>
      </w:r>
    </w:p>
    <w:p w14:paraId="04C94CA1" w14:textId="77777777" w:rsidR="009F7C47" w:rsidRDefault="009F7C47" w:rsidP="00A34B81">
      <w:pPr>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27401E81" w14:textId="5B37F041" w:rsidR="00447B48" w:rsidRDefault="00447B48" w:rsidP="00447B48">
      <w:pPr>
        <w:pStyle w:val="Overskrift2"/>
        <w:rPr>
          <w:noProof/>
        </w:rPr>
      </w:pPr>
      <w:bookmarkStart w:id="175" w:name="_Toc73095956"/>
      <w:r>
        <w:rPr>
          <w:noProof/>
        </w:rPr>
        <w:t>Opgave: HelloMan udvidelse</w:t>
      </w:r>
      <w:bookmarkEnd w:id="175"/>
    </w:p>
    <w:p w14:paraId="398D8266" w14:textId="72586F23" w:rsidR="009F7C47" w:rsidRDefault="00447B48" w:rsidP="00A34B81">
      <w:pPr>
        <w:keepNext/>
        <w:spacing w:before="120"/>
        <w:rPr>
          <w:noProof/>
        </w:rPr>
      </w:pPr>
      <w:r>
        <w:rPr>
          <w:noProof/>
        </w:rPr>
        <w:t>Udvid HelloMan-metoden ovenfor sådan at metoden både beder om navn og noget brugeren gerne vil have ros for og som derefter roser brugeren for dette. Programmet kunne f.eks. have en skærmdialog som den nedenfor</w:t>
      </w:r>
      <w:r w:rsidR="009F7C47">
        <w:rPr>
          <w:noProof/>
        </w:rPr>
        <w:t>:</w:t>
      </w:r>
    </w:p>
    <w:p w14:paraId="04D04898" w14:textId="77777777" w:rsidR="009F7C47" w:rsidRDefault="009F7C47" w:rsidP="00A34B81">
      <w:pPr>
        <w:pStyle w:val="Kode"/>
        <w:pBdr>
          <w:top w:val="single" w:sz="12" w:space="1" w:color="7D3F0F"/>
          <w:left w:val="single" w:sz="12" w:space="4" w:color="7D3F0F"/>
          <w:bottom w:val="single" w:sz="12" w:space="1" w:color="7D3F0F"/>
          <w:right w:val="single" w:sz="12" w:space="0" w:color="7D3F0F"/>
        </w:pBdr>
      </w:pPr>
      <w:r>
        <w:t>Indtast dit navn: Claus</w:t>
      </w:r>
    </w:p>
    <w:p w14:paraId="457D91E9" w14:textId="77777777" w:rsidR="009F7C47" w:rsidRDefault="009F7C47" w:rsidP="00A34B81">
      <w:pPr>
        <w:pStyle w:val="Kode"/>
        <w:pBdr>
          <w:top w:val="single" w:sz="12" w:space="1" w:color="7D3F0F"/>
          <w:left w:val="single" w:sz="12" w:space="4" w:color="7D3F0F"/>
          <w:bottom w:val="single" w:sz="12" w:space="1" w:color="7D3F0F"/>
          <w:right w:val="single" w:sz="12" w:space="0" w:color="7D3F0F"/>
        </w:pBdr>
      </w:pPr>
      <w:r>
        <w:t>Hvad vil du gerne have ros for (ét ord)? hår</w:t>
      </w:r>
    </w:p>
    <w:p w14:paraId="7D53754D" w14:textId="77777777" w:rsidR="009F7C47" w:rsidRDefault="009F7C47" w:rsidP="00A34B81">
      <w:pPr>
        <w:pStyle w:val="Kode"/>
        <w:pBdr>
          <w:top w:val="single" w:sz="12" w:space="1" w:color="7D3F0F"/>
          <w:left w:val="single" w:sz="12" w:space="4" w:color="7D3F0F"/>
          <w:bottom w:val="single" w:sz="12" w:space="1" w:color="7D3F0F"/>
          <w:right w:val="single" w:sz="12" w:space="0" w:color="7D3F0F"/>
        </w:pBdr>
      </w:pPr>
      <w:r>
        <w:t>Hej Claus, dejlig(t) hår.</w:t>
      </w:r>
    </w:p>
    <w:p w14:paraId="05C80D21" w14:textId="77777777" w:rsidR="009F7C47" w:rsidRDefault="009F7C47" w:rsidP="009F7C47">
      <w:pPr>
        <w:pStyle w:val="Overskrift2"/>
        <w:numPr>
          <w:ilvl w:val="1"/>
          <w:numId w:val="1"/>
        </w:numPr>
        <w:spacing w:before="280"/>
        <w:ind w:left="567" w:hanging="567"/>
        <w:rPr>
          <w:noProof/>
        </w:rPr>
      </w:pPr>
      <w:bookmarkStart w:id="176" w:name="_Ref11245774"/>
      <w:bookmarkStart w:id="177" w:name="_Toc73095957"/>
      <w:r>
        <w:rPr>
          <w:noProof/>
        </w:rPr>
        <w:t>Opgave: method parametre (BMI)</w:t>
      </w:r>
      <w:bookmarkEnd w:id="176"/>
      <w:bookmarkEnd w:id="177"/>
    </w:p>
    <w:p w14:paraId="66AC4BBB" w14:textId="50BA2BC5" w:rsidR="009F7C47" w:rsidRDefault="009F7C47" w:rsidP="009F7C47">
      <w:pPr>
        <w:keepNext/>
      </w:pPr>
      <w:r>
        <w:t xml:space="preserve">Med udgangspunkt i </w:t>
      </w:r>
      <w:r w:rsidRPr="0033064C">
        <w:rPr>
          <w:i/>
        </w:rPr>
        <w:fldChar w:fldCharType="begin"/>
      </w:r>
      <w:r w:rsidRPr="0033064C">
        <w:rPr>
          <w:i/>
        </w:rPr>
        <w:instrText xml:space="preserve"> REF _Ref11245558 \r \h </w:instrText>
      </w:r>
      <w:r>
        <w:rPr>
          <w:i/>
        </w:rPr>
        <w:instrText xml:space="preserve"> \* MERGEFORMAT </w:instrText>
      </w:r>
      <w:r w:rsidRPr="0033064C">
        <w:rPr>
          <w:i/>
        </w:rPr>
      </w:r>
      <w:r w:rsidRPr="0033064C">
        <w:rPr>
          <w:i/>
        </w:rPr>
        <w:fldChar w:fldCharType="separate"/>
      </w:r>
      <w:r w:rsidR="00C65F38">
        <w:rPr>
          <w:i/>
        </w:rPr>
        <w:t>5.7</w:t>
      </w:r>
      <w:r w:rsidRPr="0033064C">
        <w:rPr>
          <w:i/>
        </w:rPr>
        <w:fldChar w:fldCharType="end"/>
      </w:r>
      <w:r w:rsidRPr="0033064C">
        <w:rPr>
          <w:i/>
        </w:rPr>
        <w:t xml:space="preserve"> </w:t>
      </w:r>
      <w:r w:rsidRPr="0033064C">
        <w:rPr>
          <w:i/>
        </w:rPr>
        <w:fldChar w:fldCharType="begin"/>
      </w:r>
      <w:r w:rsidRPr="0033064C">
        <w:rPr>
          <w:i/>
        </w:rPr>
        <w:instrText xml:space="preserve"> REF _Ref11245558 \h </w:instrText>
      </w:r>
      <w:r>
        <w:rPr>
          <w:i/>
        </w:rPr>
        <w:instrText xml:space="preserve"> \* MERGEFORMAT </w:instrText>
      </w:r>
      <w:r w:rsidRPr="0033064C">
        <w:rPr>
          <w:i/>
        </w:rPr>
      </w:r>
      <w:r w:rsidRPr="0033064C">
        <w:rPr>
          <w:i/>
        </w:rPr>
        <w:fldChar w:fldCharType="separate"/>
      </w:r>
      <w:r w:rsidR="00C65F38" w:rsidRPr="00C65F38">
        <w:rPr>
          <w:i/>
        </w:rPr>
        <w:t>Opgave: BMI</w:t>
      </w:r>
      <w:r w:rsidRPr="0033064C">
        <w:rPr>
          <w:i/>
        </w:rPr>
        <w:fldChar w:fldCharType="end"/>
      </w:r>
      <w:r>
        <w:t>:</w:t>
      </w:r>
    </w:p>
    <w:p w14:paraId="7AE22D3B" w14:textId="77777777" w:rsidR="009F7C47" w:rsidRDefault="009F7C47" w:rsidP="009F7C47">
      <w:r>
        <w:t xml:space="preserve">Lav en ny </w:t>
      </w:r>
      <w:r w:rsidRPr="007A363E">
        <w:rPr>
          <w:i/>
        </w:rPr>
        <w:t>metode</w:t>
      </w:r>
      <w:r>
        <w:t xml:space="preserve"> der hedder </w:t>
      </w:r>
      <w:r w:rsidRPr="00447B48">
        <w:rPr>
          <w:rFonts w:ascii="Consolas" w:hAnsi="Consolas" w:cs="Consolas"/>
          <w:noProof/>
          <w:color w:val="000000"/>
          <w:sz w:val="20"/>
          <w:szCs w:val="19"/>
        </w:rPr>
        <w:t>UdskrivBMI</w:t>
      </w:r>
      <w:r>
        <w:t xml:space="preserve"> (eller et andet sigende navn) og som tager et BMI-tal som </w:t>
      </w:r>
      <w:r w:rsidRPr="007A363E">
        <w:rPr>
          <w:i/>
          <w:u w:val="single"/>
        </w:rPr>
        <w:t>parameter</w:t>
      </w:r>
      <w:r>
        <w:rPr>
          <w:rStyle w:val="Fodnotehenvisning"/>
        </w:rPr>
        <w:footnoteReference w:id="11"/>
      </w:r>
      <w:r>
        <w:t xml:space="preserve"> og </w:t>
      </w:r>
      <w:r w:rsidRPr="00C5752A">
        <w:rPr>
          <w:u w:val="single"/>
        </w:rPr>
        <w:t>udskriver</w:t>
      </w:r>
      <w:r>
        <w:t xml:space="preserve"> om personen er overvægtig, normalvægtig eller undervægtig.</w:t>
      </w:r>
    </w:p>
    <w:p w14:paraId="51EE2AA4" w14:textId="0800353A" w:rsidR="009F7C47" w:rsidRDefault="009F7C47" w:rsidP="009F7C47">
      <w:r>
        <w:t xml:space="preserve">Tilret din BMI-løsning fra </w:t>
      </w:r>
      <w:r>
        <w:fldChar w:fldCharType="begin"/>
      </w:r>
      <w:r>
        <w:instrText xml:space="preserve"> REF _Ref11245558 \r \h </w:instrText>
      </w:r>
      <w:r>
        <w:fldChar w:fldCharType="separate"/>
      </w:r>
      <w:r w:rsidR="00C65F38">
        <w:t>5.7</w:t>
      </w:r>
      <w:r>
        <w:fldChar w:fldCharType="end"/>
      </w:r>
      <w:r>
        <w:t xml:space="preserve"> sådan at den kalder din nye </w:t>
      </w:r>
      <w:r w:rsidRPr="007A363E">
        <w:rPr>
          <w:i/>
        </w:rPr>
        <w:t>metode</w:t>
      </w:r>
      <w:r>
        <w:t xml:space="preserve">, eller, nok bedre lige nu, lav en </w:t>
      </w:r>
      <w:r w:rsidRPr="00C5752A">
        <w:rPr>
          <w:u w:val="single"/>
        </w:rPr>
        <w:t>ny</w:t>
      </w:r>
      <w:r>
        <w:t xml:space="preserve"> </w:t>
      </w:r>
      <w:r w:rsidRPr="00C5752A">
        <w:rPr>
          <w:i/>
        </w:rPr>
        <w:t>metode</w:t>
      </w:r>
      <w:r>
        <w:t xml:space="preserve"> der gør det samme (men uden at ændre i den gamle metode fra </w:t>
      </w:r>
      <w:r>
        <w:fldChar w:fldCharType="begin"/>
      </w:r>
      <w:r>
        <w:instrText xml:space="preserve"> REF _Ref11245558 \r \h </w:instrText>
      </w:r>
      <w:r>
        <w:fldChar w:fldCharType="separate"/>
      </w:r>
      <w:r w:rsidR="00C65F38">
        <w:t>5.7</w:t>
      </w:r>
      <w:r>
        <w:fldChar w:fldCharType="end"/>
      </w:r>
      <w:r>
        <w:t xml:space="preserve">). På denne måde har du begge løsninger liggende </w:t>
      </w:r>
      <w:r w:rsidR="00DF760E">
        <w:t>så man kan sammenligne dem</w:t>
      </w:r>
      <w:r>
        <w:t>.</w:t>
      </w:r>
    </w:p>
    <w:p w14:paraId="38E6B94F" w14:textId="77777777" w:rsidR="009F7C47" w:rsidRDefault="009F7C47" w:rsidP="009F7C47">
      <w:pPr>
        <w:pStyle w:val="Overskrift2"/>
        <w:numPr>
          <w:ilvl w:val="1"/>
          <w:numId w:val="1"/>
        </w:numPr>
        <w:ind w:left="567" w:hanging="567"/>
      </w:pPr>
      <w:bookmarkStart w:id="178" w:name="_Toc73095958"/>
      <w:r>
        <w:t>Flere parametre (BMI)</w:t>
      </w:r>
      <w:bookmarkEnd w:id="178"/>
    </w:p>
    <w:p w14:paraId="065FDC7A" w14:textId="62790417" w:rsidR="009F7C47" w:rsidRDefault="009F7C47" w:rsidP="009F7C47">
      <w:pPr>
        <w:keepNext/>
        <w:spacing w:after="40"/>
      </w:pPr>
      <w:r>
        <w:t xml:space="preserve">Tilret metoden fra </w:t>
      </w:r>
      <w:r>
        <w:fldChar w:fldCharType="begin"/>
      </w:r>
      <w:r>
        <w:instrText xml:space="preserve"> REF _Ref11245774 \r \h </w:instrText>
      </w:r>
      <w:r>
        <w:fldChar w:fldCharType="separate"/>
      </w:r>
      <w:r w:rsidR="00C65F38">
        <w:t>9.3</w:t>
      </w:r>
      <w:r>
        <w:fldChar w:fldCharType="end"/>
      </w:r>
      <w:r>
        <w:t xml:space="preserve"> sådan at </w:t>
      </w:r>
      <w:r w:rsidRPr="007A363E">
        <w:rPr>
          <w:i/>
        </w:rPr>
        <w:t>metoden</w:t>
      </w:r>
      <w:r>
        <w:t xml:space="preserve"> nu tager to </w:t>
      </w:r>
      <w:r w:rsidRPr="00C5752A">
        <w:rPr>
          <w:i/>
        </w:rPr>
        <w:t>parametre</w:t>
      </w:r>
      <w:r>
        <w:t xml:space="preserve">: </w:t>
      </w:r>
      <w:r w:rsidRPr="00C5752A">
        <w:rPr>
          <w:rFonts w:ascii="Consolas" w:hAnsi="Consolas" w:cs="Consolas"/>
          <w:noProof/>
          <w:color w:val="000000"/>
          <w:sz w:val="20"/>
          <w:szCs w:val="19"/>
        </w:rPr>
        <w:t>Køn</w:t>
      </w:r>
      <w:r>
        <w:t xml:space="preserve"> og </w:t>
      </w:r>
      <w:r w:rsidRPr="00C5752A">
        <w:rPr>
          <w:rFonts w:ascii="Consolas" w:hAnsi="Consolas" w:cs="Consolas"/>
          <w:noProof/>
          <w:color w:val="000000"/>
          <w:sz w:val="20"/>
          <w:szCs w:val="19"/>
        </w:rPr>
        <w:t>BMI</w:t>
      </w:r>
      <w:r>
        <w:t>.</w:t>
      </w:r>
    </w:p>
    <w:p w14:paraId="2699E074" w14:textId="77777777" w:rsidR="009F7C47" w:rsidRDefault="009F7C47" w:rsidP="009F7C47">
      <w:r>
        <w:t>Tilret programmet sådan at det bruger den nye metode.</w:t>
      </w:r>
    </w:p>
    <w:p w14:paraId="78449B74" w14:textId="77777777" w:rsidR="009F7C47" w:rsidRPr="0033064C" w:rsidRDefault="009F7C47" w:rsidP="009F7C47">
      <w:pPr>
        <w:pStyle w:val="Overskrift2"/>
        <w:numPr>
          <w:ilvl w:val="1"/>
          <w:numId w:val="1"/>
        </w:numPr>
        <w:ind w:left="567" w:hanging="567"/>
      </w:pPr>
      <w:bookmarkStart w:id="179" w:name="_Toc73095959"/>
      <w:r>
        <w:t>Returværdi</w:t>
      </w:r>
      <w:bookmarkEnd w:id="179"/>
    </w:p>
    <w:p w14:paraId="7B0C9EC2" w14:textId="77777777" w:rsidR="009F7C47" w:rsidRDefault="009F7C47" w:rsidP="009F7C47">
      <w:r>
        <w:t xml:space="preserve">I princippet </w:t>
      </w:r>
      <w:r w:rsidRPr="007A363E">
        <w:rPr>
          <w:i/>
        </w:rPr>
        <w:t>returnerer</w:t>
      </w:r>
      <w:r>
        <w:t xml:space="preserve"> alle </w:t>
      </w:r>
      <w:r w:rsidRPr="00194466">
        <w:rPr>
          <w:i/>
        </w:rPr>
        <w:t>methods</w:t>
      </w:r>
      <w:r>
        <w:t xml:space="preserve"> en værdi til den der kalder </w:t>
      </w:r>
      <w:r w:rsidRPr="007A363E">
        <w:rPr>
          <w:i/>
        </w:rPr>
        <w:t>metoden</w:t>
      </w:r>
      <w:r>
        <w:t xml:space="preserve">. En metode der er erklæret </w:t>
      </w:r>
      <w:r w:rsidRPr="007A363E">
        <w:rPr>
          <w:rFonts w:ascii="Consolas" w:hAnsi="Consolas" w:cs="Consolas"/>
          <w:noProof/>
          <w:color w:val="000000"/>
        </w:rPr>
        <w:t>void</w:t>
      </w:r>
      <w:r>
        <w:t xml:space="preserve"> returnerer dog ingen værdi. Det er den slags metoder vi har arbejdet med indtil nu.</w:t>
      </w:r>
    </w:p>
    <w:p w14:paraId="2E336ECA" w14:textId="77777777" w:rsidR="009F7C47" w:rsidRDefault="009F7C47" w:rsidP="009F7C47">
      <w:r>
        <w:lastRenderedPageBreak/>
        <w:t>En metode der returnerer en værdi, kaldes også en funktion.</w:t>
      </w:r>
      <w:r>
        <w:rPr>
          <w:rStyle w:val="Fodnotehenvisning"/>
        </w:rPr>
        <w:footnoteReference w:id="12"/>
      </w:r>
    </w:p>
    <w:p w14:paraId="062E0E08" w14:textId="77777777" w:rsidR="009F7C47" w:rsidRPr="00194466" w:rsidRDefault="009F7C47" w:rsidP="009F7C47">
      <w:pPr>
        <w:keepNext/>
        <w:rPr>
          <w:lang w:val="en-US"/>
        </w:rPr>
      </w:pPr>
      <w:r w:rsidRPr="00194466">
        <w:rPr>
          <w:lang w:val="en-US"/>
        </w:rPr>
        <w:t>Eksempel:</w:t>
      </w:r>
    </w:p>
    <w:p w14:paraId="2FDD09CC"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FF"/>
          <w:sz w:val="19"/>
          <w:szCs w:val="19"/>
          <w:lang w:val="en-US"/>
        </w:rPr>
        <w:t>static</w:t>
      </w:r>
      <w:r w:rsidRPr="00194466">
        <w:rPr>
          <w:rFonts w:ascii="Consolas" w:hAnsi="Consolas" w:cs="Consolas"/>
          <w:noProof/>
          <w:color w:val="000000"/>
          <w:sz w:val="19"/>
          <w:szCs w:val="19"/>
          <w:lang w:val="en-US"/>
        </w:rPr>
        <w:t xml:space="preserve"> </w:t>
      </w:r>
      <w:r w:rsidRPr="00194466">
        <w:rPr>
          <w:rFonts w:ascii="Consolas" w:hAnsi="Consolas" w:cs="Consolas"/>
          <w:b/>
          <w:noProof/>
          <w:color w:val="0000FF"/>
          <w:sz w:val="19"/>
          <w:szCs w:val="19"/>
          <w:lang w:val="en-US"/>
        </w:rPr>
        <w:t>int</w:t>
      </w:r>
      <w:r w:rsidRPr="00194466">
        <w:rPr>
          <w:rFonts w:ascii="Consolas" w:hAnsi="Consolas" w:cs="Consolas"/>
          <w:b/>
          <w:noProof/>
          <w:color w:val="000000"/>
          <w:sz w:val="19"/>
          <w:szCs w:val="19"/>
          <w:lang w:val="en-US"/>
        </w:rPr>
        <w:t xml:space="preserve"> Max(</w:t>
      </w:r>
      <w:r w:rsidRPr="00194466">
        <w:rPr>
          <w:rFonts w:ascii="Consolas" w:hAnsi="Consolas" w:cs="Consolas"/>
          <w:b/>
          <w:noProof/>
          <w:color w:val="0000FF"/>
          <w:sz w:val="19"/>
          <w:szCs w:val="19"/>
          <w:lang w:val="en-US"/>
        </w:rPr>
        <w:t>int</w:t>
      </w:r>
      <w:r w:rsidRPr="00194466">
        <w:rPr>
          <w:rFonts w:ascii="Consolas" w:hAnsi="Consolas" w:cs="Consolas"/>
          <w:b/>
          <w:noProof/>
          <w:color w:val="000000"/>
          <w:sz w:val="19"/>
          <w:szCs w:val="19"/>
          <w:lang w:val="en-US"/>
        </w:rPr>
        <w:t xml:space="preserve"> a, </w:t>
      </w:r>
      <w:r w:rsidRPr="00194466">
        <w:rPr>
          <w:rFonts w:ascii="Consolas" w:hAnsi="Consolas" w:cs="Consolas"/>
          <w:b/>
          <w:noProof/>
          <w:color w:val="0000FF"/>
          <w:sz w:val="19"/>
          <w:szCs w:val="19"/>
          <w:lang w:val="en-US"/>
        </w:rPr>
        <w:t>int</w:t>
      </w:r>
      <w:r w:rsidRPr="00194466">
        <w:rPr>
          <w:rFonts w:ascii="Consolas" w:hAnsi="Consolas" w:cs="Consolas"/>
          <w:b/>
          <w:noProof/>
          <w:color w:val="000000"/>
          <w:sz w:val="19"/>
          <w:szCs w:val="19"/>
          <w:lang w:val="en-US"/>
        </w:rPr>
        <w:t xml:space="preserve"> b)</w:t>
      </w:r>
    </w:p>
    <w:p w14:paraId="4DCD9620"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Pr>
          <w:rFonts w:ascii="Consolas" w:hAnsi="Consolas" w:cs="Consolas"/>
          <w:noProof/>
          <w:color w:val="000000"/>
          <w:sz w:val="19"/>
          <w:szCs w:val="19"/>
        </w:rPr>
        <mc:AlternateContent>
          <mc:Choice Requires="wps">
            <w:drawing>
              <wp:anchor distT="0" distB="0" distL="114300" distR="114300" simplePos="0" relativeHeight="251680768" behindDoc="0" locked="0" layoutInCell="1" allowOverlap="1" wp14:anchorId="7535EB97" wp14:editId="309BFF76">
                <wp:simplePos x="0" y="0"/>
                <wp:positionH relativeFrom="column">
                  <wp:posOffset>131709</wp:posOffset>
                </wp:positionH>
                <wp:positionV relativeFrom="paragraph">
                  <wp:posOffset>53855</wp:posOffset>
                </wp:positionV>
                <wp:extent cx="2702284" cy="1535502"/>
                <wp:effectExtent l="0" t="38100" r="22225" b="26670"/>
                <wp:wrapNone/>
                <wp:docPr id="192" name="Kombinationstegning: figur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2284" cy="1535502"/>
                        </a:xfrm>
                        <a:custGeom>
                          <a:avLst/>
                          <a:gdLst>
                            <a:gd name="connsiteX0" fmla="*/ 2702284 w 2702284"/>
                            <a:gd name="connsiteY0" fmla="*/ 1535502 h 1535502"/>
                            <a:gd name="connsiteX1" fmla="*/ 79854 w 2702284"/>
                            <a:gd name="connsiteY1" fmla="*/ 741872 h 1535502"/>
                            <a:gd name="connsiteX2" fmla="*/ 933869 w 2702284"/>
                            <a:gd name="connsiteY2" fmla="*/ 0 h 1535502"/>
                          </a:gdLst>
                          <a:ahLst/>
                          <a:cxnLst>
                            <a:cxn ang="0">
                              <a:pos x="connsiteX0" y="connsiteY0"/>
                            </a:cxn>
                            <a:cxn ang="0">
                              <a:pos x="connsiteX1" y="connsiteY1"/>
                            </a:cxn>
                            <a:cxn ang="0">
                              <a:pos x="connsiteX2" y="connsiteY2"/>
                            </a:cxn>
                          </a:cxnLst>
                          <a:rect l="l" t="t" r="r" b="b"/>
                          <a:pathLst>
                            <a:path w="2702284" h="1535502">
                              <a:moveTo>
                                <a:pt x="2702284" y="1535502"/>
                              </a:moveTo>
                              <a:cubicBezTo>
                                <a:pt x="1538437" y="1266645"/>
                                <a:pt x="374590" y="997789"/>
                                <a:pt x="79854" y="741872"/>
                              </a:cubicBezTo>
                              <a:cubicBezTo>
                                <a:pt x="-214882" y="485955"/>
                                <a:pt x="359493" y="242977"/>
                                <a:pt x="933869"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2E48C9" id="Kombinationstegning: figur 192" o:spid="_x0000_s1026" style="position:absolute;margin-left:10.35pt;margin-top:4.25pt;width:212.8pt;height:1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702284,1535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" path="m2702284,1535502c1538437,1266645,374590,997789,79854,741872,-214882,485955,359493,242977,933869,e" fillcolor="#4472c4 [3204]" strokecolor="#8b0000">
                <v:fill opacity="0"/>
                <v:stroke endarrow="block" joinstyle="miter"/>
                <v:path arrowok="t" o:connecttype="custom" o:connectlocs="2702284,1535502;79854,741872;933869,0" o:connectangles="0,0,0"/>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79744" behindDoc="0" locked="0" layoutInCell="1" allowOverlap="1" wp14:anchorId="6BA4123A" wp14:editId="105C3C66">
                <wp:simplePos x="0" y="0"/>
                <wp:positionH relativeFrom="column">
                  <wp:posOffset>2273276</wp:posOffset>
                </wp:positionH>
                <wp:positionV relativeFrom="paragraph">
                  <wp:posOffset>140119</wp:posOffset>
                </wp:positionV>
                <wp:extent cx="914757" cy="1397480"/>
                <wp:effectExtent l="38100" t="38100" r="19050" b="12700"/>
                <wp:wrapNone/>
                <wp:docPr id="31" name="Kombinationstegning: figur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757" cy="1397480"/>
                        </a:xfrm>
                        <a:custGeom>
                          <a:avLst/>
                          <a:gdLst>
                            <a:gd name="connsiteX0" fmla="*/ 86264 w 914757"/>
                            <a:gd name="connsiteY0" fmla="*/ 1397480 h 1397480"/>
                            <a:gd name="connsiteX1" fmla="*/ 914400 w 914757"/>
                            <a:gd name="connsiteY1" fmla="*/ 871268 h 1397480"/>
                            <a:gd name="connsiteX2" fmla="*/ 0 w 914757"/>
                            <a:gd name="connsiteY2" fmla="*/ 0 h 1397480"/>
                          </a:gdLst>
                          <a:ahLst/>
                          <a:cxnLst>
                            <a:cxn ang="0">
                              <a:pos x="connsiteX0" y="connsiteY0"/>
                            </a:cxn>
                            <a:cxn ang="0">
                              <a:pos x="connsiteX1" y="connsiteY1"/>
                            </a:cxn>
                            <a:cxn ang="0">
                              <a:pos x="connsiteX2" y="connsiteY2"/>
                            </a:cxn>
                          </a:cxnLst>
                          <a:rect l="l" t="t" r="r" b="b"/>
                          <a:pathLst>
                            <a:path w="914757" h="1397480">
                              <a:moveTo>
                                <a:pt x="86264" y="1397480"/>
                              </a:moveTo>
                              <a:cubicBezTo>
                                <a:pt x="507520" y="1250830"/>
                                <a:pt x="928777" y="1104181"/>
                                <a:pt x="914400" y="871268"/>
                              </a:cubicBezTo>
                              <a:cubicBezTo>
                                <a:pt x="900023" y="638355"/>
                                <a:pt x="450011" y="319177"/>
                                <a:pt x="0"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9FD859" id="Kombinationstegning: figur 31" o:spid="_x0000_s1026" style="position:absolute;margin-left:179pt;margin-top:11.05pt;width:72.05pt;height:11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14757,139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" path="m86264,1397480c507520,1250830,928777,1104181,914400,871268,900023,638355,450011,319177,,e" fillcolor="#4472c4 [3204]" strokecolor="#8b0000">
                <v:fill opacity="0"/>
                <v:stroke endarrow="block" joinstyle="miter"/>
                <v:path arrowok="t" o:connecttype="custom" o:connectlocs="86264,1397480;914400,871268;0,0" o:connectangles="0,0,0"/>
              </v:shape>
            </w:pict>
          </mc:Fallback>
        </mc:AlternateContent>
      </w:r>
      <w:r w:rsidRPr="00194466">
        <w:rPr>
          <w:rFonts w:ascii="Consolas" w:hAnsi="Consolas" w:cs="Consolas"/>
          <w:noProof/>
          <w:color w:val="000000"/>
          <w:sz w:val="19"/>
          <w:szCs w:val="19"/>
          <w:lang w:val="en-US"/>
        </w:rPr>
        <w:t>{</w:t>
      </w:r>
    </w:p>
    <w:p w14:paraId="63051A3F"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if</w:t>
      </w:r>
      <w:r w:rsidRPr="00194466">
        <w:rPr>
          <w:rFonts w:ascii="Consolas" w:hAnsi="Consolas" w:cs="Consolas"/>
          <w:noProof/>
          <w:color w:val="000000"/>
          <w:sz w:val="19"/>
          <w:szCs w:val="19"/>
          <w:lang w:val="en-US"/>
        </w:rPr>
        <w:t xml:space="preserve"> (a &gt; b)</w:t>
      </w:r>
    </w:p>
    <w:p w14:paraId="55CCCDCF"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p>
    <w:p w14:paraId="2D005FC2"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return</w:t>
      </w:r>
      <w:r w:rsidRPr="00194466">
        <w:rPr>
          <w:rFonts w:ascii="Consolas" w:hAnsi="Consolas" w:cs="Consolas"/>
          <w:noProof/>
          <w:color w:val="000000"/>
          <w:sz w:val="19"/>
          <w:szCs w:val="19"/>
          <w:lang w:val="en-US"/>
        </w:rPr>
        <w:t xml:space="preserve"> a;</w:t>
      </w:r>
    </w:p>
    <w:p w14:paraId="02665BFD"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p>
    <w:p w14:paraId="2BE3A977"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else</w:t>
      </w:r>
    </w:p>
    <w:p w14:paraId="57E908AE"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p>
    <w:p w14:paraId="21FEF2E0" w14:textId="77777777" w:rsidR="009F7C47" w:rsidRPr="00194466"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lang w:val="en-US"/>
        </w:rPr>
      </w:pPr>
      <w:r w:rsidRPr="00194466">
        <w:rPr>
          <w:rFonts w:ascii="Consolas" w:hAnsi="Consolas" w:cs="Consolas"/>
          <w:noProof/>
          <w:color w:val="000000"/>
          <w:sz w:val="19"/>
          <w:szCs w:val="19"/>
          <w:lang w:val="en-US"/>
        </w:rPr>
        <w:t xml:space="preserve">        </w:t>
      </w:r>
      <w:r w:rsidRPr="00194466">
        <w:rPr>
          <w:rFonts w:ascii="Consolas" w:hAnsi="Consolas" w:cs="Consolas"/>
          <w:noProof/>
          <w:color w:val="0000FF"/>
          <w:sz w:val="19"/>
          <w:szCs w:val="19"/>
          <w:lang w:val="en-US"/>
        </w:rPr>
        <w:t>return</w:t>
      </w:r>
      <w:r w:rsidRPr="00194466">
        <w:rPr>
          <w:rFonts w:ascii="Consolas" w:hAnsi="Consolas" w:cs="Consolas"/>
          <w:noProof/>
          <w:color w:val="000000"/>
          <w:sz w:val="19"/>
          <w:szCs w:val="19"/>
          <w:lang w:val="en-US"/>
        </w:rPr>
        <w:t xml:space="preserve"> b;</w:t>
      </w:r>
    </w:p>
    <w:p w14:paraId="4CB831EC" w14:textId="77777777" w:rsidR="009F7C47" w:rsidRDefault="009F7C47" w:rsidP="009F7C47">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rPr>
          <w:rFonts w:ascii="Consolas" w:hAnsi="Consolas" w:cs="Consolas"/>
          <w:noProof/>
          <w:color w:val="000000"/>
          <w:sz w:val="19"/>
          <w:szCs w:val="19"/>
        </w:rPr>
      </w:pPr>
      <w:r w:rsidRPr="00194466">
        <w:rPr>
          <w:rFonts w:ascii="Consolas" w:hAnsi="Consolas" w:cs="Consolas"/>
          <w:noProof/>
          <w:color w:val="000000"/>
          <w:sz w:val="19"/>
          <w:szCs w:val="19"/>
          <w:lang w:val="en-US"/>
        </w:rPr>
        <w:t xml:space="preserve">    </w:t>
      </w:r>
      <w:r>
        <w:rPr>
          <w:rFonts w:ascii="Consolas" w:hAnsi="Consolas" w:cs="Consolas"/>
          <w:noProof/>
          <w:color w:val="000000"/>
          <w:sz w:val="19"/>
          <w:szCs w:val="19"/>
        </w:rPr>
        <w:t>}</w:t>
      </w:r>
    </w:p>
    <w:p w14:paraId="51600D90" w14:textId="77777777" w:rsidR="009F7C47" w:rsidRDefault="009F7C47" w:rsidP="009F7C47">
      <w:pPr>
        <w:keepNext/>
        <w:pBdr>
          <w:top w:val="single" w:sz="12" w:space="1" w:color="3D603F"/>
          <w:left w:val="single" w:sz="12" w:space="4" w:color="3D603F"/>
          <w:bottom w:val="single" w:sz="12" w:space="1" w:color="3D603F"/>
          <w:right w:val="single" w:sz="12" w:space="0" w:color="3D603F"/>
        </w:pBdr>
        <w:ind w:left="1134" w:right="1134"/>
        <w:rPr>
          <w:rFonts w:ascii="Consolas" w:hAnsi="Consolas" w:cs="Consolas"/>
          <w:noProof/>
          <w:color w:val="000000"/>
          <w:sz w:val="19"/>
          <w:szCs w:val="19"/>
        </w:rPr>
      </w:pPr>
      <w:r>
        <w:rPr>
          <w:rFonts w:ascii="Consolas" w:hAnsi="Consolas" w:cs="Consolas"/>
          <w:noProof/>
          <w:color w:val="000000"/>
          <w:sz w:val="19"/>
          <w:szCs w:val="19"/>
        </w:rPr>
        <w:t>}</w:t>
      </w:r>
    </w:p>
    <w:p w14:paraId="6CF53D8D" w14:textId="02C54C58" w:rsidR="009F7C47" w:rsidRDefault="009F7C47" w:rsidP="009F7C47">
      <w:pPr>
        <w:spacing w:before="120"/>
        <w:rPr>
          <w:noProof/>
        </w:rPr>
      </w:pPr>
      <w:r>
        <w:rPr>
          <w:noProof/>
        </w:rPr>
        <w:t xml:space="preserve">Denne </w:t>
      </w:r>
      <w:r w:rsidRPr="007A363E">
        <w:rPr>
          <w:i/>
          <w:noProof/>
        </w:rPr>
        <w:t>metode</w:t>
      </w:r>
      <w:r>
        <w:rPr>
          <w:noProof/>
        </w:rPr>
        <w:t xml:space="preserve"> tager to heltal som </w:t>
      </w:r>
      <w:r w:rsidRPr="007A363E">
        <w:rPr>
          <w:i/>
          <w:noProof/>
          <w:u w:val="single"/>
        </w:rPr>
        <w:t>parametr</w:t>
      </w:r>
      <w:r w:rsidR="00BD0D6B">
        <w:rPr>
          <w:i/>
          <w:noProof/>
          <w:u w:val="single"/>
        </w:rPr>
        <w:t>e</w:t>
      </w:r>
      <w:r>
        <w:rPr>
          <w:noProof/>
        </w:rPr>
        <w:t xml:space="preserve"> og </w:t>
      </w:r>
      <w:r w:rsidRPr="007A363E">
        <w:rPr>
          <w:i/>
          <w:noProof/>
          <w:u w:val="single"/>
        </w:rPr>
        <w:t>returnerer</w:t>
      </w:r>
      <w:r>
        <w:rPr>
          <w:noProof/>
        </w:rPr>
        <w:t xml:space="preserve"> et heltal (det største af de to parametre). </w:t>
      </w:r>
    </w:p>
    <w:p w14:paraId="17474E2D" w14:textId="77777777" w:rsidR="009F7C47" w:rsidRDefault="009F7C47" w:rsidP="009F7C47">
      <w:pPr>
        <w:spacing w:before="120"/>
        <w:rPr>
          <w:noProof/>
        </w:rPr>
      </w:pPr>
      <w:r>
        <w:rPr>
          <w:noProof/>
        </w:rPr>
        <w:t xml:space="preserve">Instruktionerne </w:t>
      </w:r>
      <w:r w:rsidRPr="007A363E">
        <w:rPr>
          <w:rFonts w:ascii="Consolas" w:hAnsi="Consolas" w:cs="Consolas"/>
          <w:noProof/>
          <w:color w:val="000000"/>
        </w:rPr>
        <w:t>return</w:t>
      </w:r>
      <w:r w:rsidRPr="00447B48">
        <w:t xml:space="preserve"> </w:t>
      </w:r>
      <w:r w:rsidRPr="007A363E">
        <w:rPr>
          <w:rFonts w:ascii="Consolas" w:hAnsi="Consolas" w:cs="Consolas"/>
          <w:noProof/>
          <w:color w:val="000000"/>
        </w:rPr>
        <w:t>a;</w:t>
      </w:r>
      <w:r>
        <w:rPr>
          <w:noProof/>
        </w:rPr>
        <w:t xml:space="preserve"> og </w:t>
      </w:r>
      <w:r w:rsidRPr="007A363E">
        <w:rPr>
          <w:rFonts w:ascii="Consolas" w:hAnsi="Consolas" w:cs="Consolas"/>
          <w:noProof/>
          <w:color w:val="000000"/>
        </w:rPr>
        <w:t>return</w:t>
      </w:r>
      <w:r w:rsidRPr="00447B48">
        <w:t xml:space="preserve"> </w:t>
      </w:r>
      <w:r w:rsidRPr="007A363E">
        <w:rPr>
          <w:rFonts w:ascii="Consolas" w:hAnsi="Consolas" w:cs="Consolas"/>
          <w:noProof/>
          <w:color w:val="000000"/>
        </w:rPr>
        <w:t>b;</w:t>
      </w:r>
      <w:r>
        <w:rPr>
          <w:noProof/>
        </w:rPr>
        <w:t xml:space="preserve"> sørger for at metoden </w:t>
      </w:r>
      <w:r w:rsidRPr="00A06CC4">
        <w:rPr>
          <w:i/>
          <w:noProof/>
        </w:rPr>
        <w:t>returnerer</w:t>
      </w:r>
      <w:r>
        <w:rPr>
          <w:noProof/>
        </w:rPr>
        <w:t xml:space="preserve"> den rigtige værdi.</w:t>
      </w:r>
    </w:p>
    <w:p w14:paraId="258EC2E1" w14:textId="77777777" w:rsidR="009F7C47" w:rsidRDefault="009F7C47" w:rsidP="009F7C47">
      <w:pPr>
        <w:spacing w:before="120"/>
        <w:rPr>
          <w:noProof/>
        </w:rPr>
      </w:pPr>
      <w:r>
        <w:rPr>
          <w:noProof/>
        </w:rPr>
        <w:t xml:space="preserve">Så hvis </w:t>
      </w:r>
      <w:r w:rsidRPr="007A363E">
        <w:rPr>
          <w:i/>
          <w:noProof/>
        </w:rPr>
        <w:t>metoden</w:t>
      </w:r>
      <w:r>
        <w:rPr>
          <w:noProof/>
        </w:rPr>
        <w:t xml:space="preserve"> kaldes sådan: </w:t>
      </w:r>
      <w:r w:rsidRPr="007A363E">
        <w:rPr>
          <w:rFonts w:ascii="Consolas" w:hAnsi="Consolas" w:cs="Consolas"/>
          <w:noProof/>
          <w:color w:val="000000"/>
        </w:rPr>
        <w:t>Max(3,8)</w:t>
      </w:r>
      <w:r w:rsidRPr="007A363E">
        <w:rPr>
          <w:rFonts w:ascii="Courier New" w:hAnsi="Courier New"/>
          <w:noProof/>
        </w:rPr>
        <w:t>;</w:t>
      </w:r>
      <w:r>
        <w:rPr>
          <w:noProof/>
        </w:rPr>
        <w:t xml:space="preserve">, </w:t>
      </w:r>
      <w:r w:rsidRPr="007A363E">
        <w:rPr>
          <w:i/>
          <w:noProof/>
        </w:rPr>
        <w:t>returneres</w:t>
      </w:r>
      <w:r>
        <w:rPr>
          <w:noProof/>
        </w:rPr>
        <w:t xml:space="preserve"> værdien 8. Metoden Max kan man nogle gange gøre Det kan man bruge i sit program, i denne stump kode bruges Max til at sikre at vi ikke kommer til at dividere med 0 (nul):</w:t>
      </w:r>
    </w:p>
    <w:p w14:paraId="70D703DB" w14:textId="77777777" w:rsidR="009F7C47" w:rsidRDefault="009F7C47" w:rsidP="009F7C47">
      <w:pPr>
        <w:keepNext/>
        <w:pBdr>
          <w:top w:val="single" w:sz="12" w:space="1" w:color="3D603F"/>
          <w:left w:val="single" w:sz="12" w:space="4" w:color="3D603F"/>
          <w:bottom w:val="single" w:sz="12" w:space="1" w:color="3D603F"/>
          <w:right w:val="single" w:sz="12" w:space="0" w:color="3D603F"/>
        </w:pBdr>
        <w:spacing w:before="120"/>
        <w:ind w:left="1134" w:right="1134"/>
        <w:rPr>
          <w:rFonts w:ascii="Consolas" w:hAnsi="Consolas" w:cs="Consolas"/>
          <w:noProof/>
          <w:color w:val="000000"/>
          <w:sz w:val="19"/>
          <w:szCs w:val="19"/>
        </w:rPr>
      </w:pPr>
      <w:r>
        <w:rPr>
          <w:rFonts w:ascii="Consolas" w:hAnsi="Consolas" w:cs="Consolas"/>
          <w:noProof/>
          <w:color w:val="000000"/>
          <w:sz w:val="19"/>
          <w:szCs w:val="19"/>
        </w:rPr>
        <w:t>Gennemsnit = sum / Max(antal, 1);</w:t>
      </w:r>
    </w:p>
    <w:p w14:paraId="03BBEBC3" w14:textId="77777777" w:rsidR="009F7C47" w:rsidRDefault="009F7C47" w:rsidP="009F7C47">
      <w:pPr>
        <w:spacing w:before="120"/>
        <w:rPr>
          <w:noProof/>
        </w:rPr>
      </w:pPr>
      <w:r w:rsidRPr="0012667F">
        <w:rPr>
          <w:rFonts w:ascii="Consolas" w:hAnsi="Consolas" w:cs="Consolas"/>
          <w:noProof/>
          <w:color w:val="000000"/>
          <w:sz w:val="19"/>
          <w:szCs w:val="19"/>
        </w:rPr>
        <w:t>Sum</w:t>
      </w:r>
      <w:r>
        <w:rPr>
          <w:noProof/>
        </w:rPr>
        <w:t xml:space="preserve"> og </w:t>
      </w:r>
      <w:r w:rsidRPr="0012667F">
        <w:rPr>
          <w:rFonts w:ascii="Consolas" w:hAnsi="Consolas" w:cs="Consolas"/>
          <w:noProof/>
          <w:color w:val="000000"/>
          <w:sz w:val="19"/>
          <w:szCs w:val="19"/>
        </w:rPr>
        <w:t>antal</w:t>
      </w:r>
      <w:r>
        <w:rPr>
          <w:noProof/>
        </w:rPr>
        <w:t xml:space="preserve"> er variabler i programmet.</w:t>
      </w:r>
    </w:p>
    <w:p w14:paraId="5B504D6A" w14:textId="77777777" w:rsidR="009F7C47" w:rsidRDefault="009F7C47" w:rsidP="009F7C47">
      <w:pPr>
        <w:pStyle w:val="Overskrift2"/>
        <w:numPr>
          <w:ilvl w:val="1"/>
          <w:numId w:val="1"/>
        </w:numPr>
        <w:ind w:left="567" w:hanging="567"/>
        <w:rPr>
          <w:noProof/>
        </w:rPr>
      </w:pPr>
      <w:bookmarkStart w:id="180" w:name="_Toc73095960"/>
      <w:r>
        <w:rPr>
          <w:noProof/>
        </w:rPr>
        <w:t>Opgave: BMI funktion</w:t>
      </w:r>
      <w:bookmarkEnd w:id="180"/>
    </w:p>
    <w:p w14:paraId="32B6B07A" w14:textId="6CE505A8" w:rsidR="009F7C47" w:rsidRDefault="009F7C47" w:rsidP="009F7C47">
      <w:r>
        <w:t>Lav en n</w:t>
      </w:r>
      <w:r w:rsidR="007B3399">
        <w:t>y</w:t>
      </w:r>
      <w:r>
        <w:t xml:space="preserve"> </w:t>
      </w:r>
      <w:r w:rsidRPr="007A363E">
        <w:rPr>
          <w:rFonts w:ascii="Consolas" w:hAnsi="Consolas" w:cs="Consolas"/>
          <w:noProof/>
          <w:color w:val="000000"/>
        </w:rPr>
        <w:t>method</w:t>
      </w:r>
      <w:r>
        <w:t xml:space="preserve"> som tager to </w:t>
      </w:r>
      <w:r w:rsidRPr="007A363E">
        <w:rPr>
          <w:i/>
          <w:u w:val="single"/>
        </w:rPr>
        <w:t>parametre</w:t>
      </w:r>
      <w:r>
        <w:t>, vægt og højde og ud fra de to værdier beregner og returnerer BMI.</w:t>
      </w:r>
    </w:p>
    <w:p w14:paraId="259D1169" w14:textId="77777777" w:rsidR="009F7C47" w:rsidRDefault="009F7C47" w:rsidP="009F7C47">
      <w:r>
        <w:t xml:space="preserve">Tilret din BMI-kode sådan at den benytter den nye funktion (aka den nye </w:t>
      </w:r>
      <w:r w:rsidRPr="00194466">
        <w:t>method</w:t>
      </w:r>
      <w:r>
        <w:t>).</w:t>
      </w:r>
    </w:p>
    <w:p w14:paraId="15B1C1DD" w14:textId="77777777" w:rsidR="009F7C47" w:rsidRDefault="009F7C47" w:rsidP="009F7C47">
      <w:pPr>
        <w:pStyle w:val="Overskrift2"/>
        <w:numPr>
          <w:ilvl w:val="1"/>
          <w:numId w:val="1"/>
        </w:numPr>
        <w:spacing w:before="160"/>
        <w:ind w:left="567" w:hanging="567"/>
      </w:pPr>
      <w:bookmarkStart w:id="181" w:name="_Toc73095961"/>
      <w:bookmarkStart w:id="182" w:name="_Toc529291076"/>
      <w:bookmarkStart w:id="183" w:name="_Toc529291125"/>
      <w:r>
        <w:t>Opgave: Rest ved division</w:t>
      </w:r>
      <w:bookmarkEnd w:id="181"/>
    </w:p>
    <w:p w14:paraId="5F66F128" w14:textId="189C7BFE" w:rsidR="009F7C47" w:rsidRPr="00075C4C" w:rsidRDefault="009F7C47" w:rsidP="009F7C47">
      <w:pPr>
        <w:rPr>
          <w:noProof/>
        </w:rPr>
      </w:pPr>
      <w:r>
        <w:t xml:space="preserve">Lav en ny </w:t>
      </w:r>
      <w:r w:rsidRPr="007A363E">
        <w:rPr>
          <w:rFonts w:ascii="Consolas" w:hAnsi="Consolas" w:cs="Consolas"/>
          <w:noProof/>
          <w:color w:val="000000"/>
        </w:rPr>
        <w:t>method</w:t>
      </w:r>
      <w:r w:rsidR="00447B48">
        <w:rPr>
          <w:rFonts w:ascii="Consolas" w:hAnsi="Consolas" w:cs="Consolas"/>
          <w:noProof/>
          <w:color w:val="000000"/>
        </w:rPr>
        <w:t>e</w:t>
      </w:r>
      <w:r>
        <w:rPr>
          <w:rFonts w:ascii="Consolas" w:hAnsi="Consolas" w:cs="Consolas"/>
          <w:noProof/>
          <w:color w:val="000000"/>
        </w:rPr>
        <w:t>:</w:t>
      </w:r>
      <w:r>
        <w:t xml:space="preserve"> </w:t>
      </w:r>
      <w:r w:rsidRPr="00447B48">
        <w:rPr>
          <w:rFonts w:ascii="Consolas" w:hAnsi="Consolas" w:cs="Consolas"/>
          <w:noProof/>
          <w:color w:val="000000"/>
          <w:sz w:val="20"/>
          <w:szCs w:val="19"/>
        </w:rPr>
        <w:t>int</w:t>
      </w:r>
      <w:r w:rsidRPr="00447B48">
        <w:rPr>
          <w:noProof/>
          <w:sz w:val="20"/>
          <w:szCs w:val="19"/>
        </w:rPr>
        <w:t xml:space="preserve"> </w:t>
      </w:r>
      <w:r w:rsidRPr="00447B48">
        <w:rPr>
          <w:rFonts w:ascii="Consolas" w:hAnsi="Consolas" w:cs="Consolas"/>
          <w:noProof/>
          <w:color w:val="000000"/>
          <w:sz w:val="20"/>
          <w:szCs w:val="19"/>
        </w:rPr>
        <w:t>Rest(int</w:t>
      </w:r>
      <w:r w:rsidRPr="00447B48">
        <w:rPr>
          <w:noProof/>
          <w:sz w:val="20"/>
          <w:szCs w:val="19"/>
        </w:rPr>
        <w:t xml:space="preserve"> </w:t>
      </w:r>
      <w:r w:rsidRPr="00447B48">
        <w:rPr>
          <w:rFonts w:ascii="Consolas" w:hAnsi="Consolas" w:cs="Consolas"/>
          <w:noProof/>
          <w:color w:val="000000"/>
          <w:sz w:val="20"/>
          <w:szCs w:val="19"/>
        </w:rPr>
        <w:t>dividend,</w:t>
      </w:r>
      <w:r w:rsidRPr="00447B48">
        <w:rPr>
          <w:noProof/>
          <w:sz w:val="20"/>
          <w:szCs w:val="19"/>
        </w:rPr>
        <w:t xml:space="preserve"> </w:t>
      </w:r>
      <w:r w:rsidRPr="00447B48">
        <w:rPr>
          <w:rFonts w:ascii="Consolas" w:hAnsi="Consolas" w:cs="Consolas"/>
          <w:noProof/>
          <w:color w:val="000000"/>
          <w:sz w:val="20"/>
          <w:szCs w:val="19"/>
        </w:rPr>
        <w:t>int</w:t>
      </w:r>
      <w:r w:rsidRPr="00447B48">
        <w:rPr>
          <w:noProof/>
          <w:sz w:val="20"/>
          <w:szCs w:val="19"/>
        </w:rPr>
        <w:t xml:space="preserve"> </w:t>
      </w:r>
      <w:r w:rsidRPr="00447B48">
        <w:rPr>
          <w:rFonts w:ascii="Consolas" w:hAnsi="Consolas" w:cs="Consolas"/>
          <w:noProof/>
          <w:color w:val="000000"/>
          <w:sz w:val="20"/>
          <w:szCs w:val="19"/>
        </w:rPr>
        <w:t>divisor)</w:t>
      </w:r>
      <w:r>
        <w:t xml:space="preserve"> der </w:t>
      </w:r>
      <w:r w:rsidRPr="007A363E">
        <w:rPr>
          <w:i/>
          <w:u w:val="single"/>
        </w:rPr>
        <w:t>returnerer</w:t>
      </w:r>
      <w:r>
        <w:t xml:space="preserve"> rest ved heltalsdivision af de to tal den får ind som parameter.</w:t>
      </w:r>
    </w:p>
    <w:bookmarkEnd w:id="182"/>
    <w:bookmarkEnd w:id="183"/>
    <w:p w14:paraId="0B3E7C60" w14:textId="0461E03F" w:rsidR="009F7C47" w:rsidRPr="001C682F" w:rsidRDefault="009F7C47" w:rsidP="009F7C47">
      <w:pPr>
        <w:rPr>
          <w:b/>
        </w:rPr>
      </w:pPr>
      <w:r>
        <w:t xml:space="preserve">Hvis du synes opgaven lyder bekendt, så er det rigtigt nok. I opgave </w:t>
      </w:r>
      <w:r>
        <w:fldChar w:fldCharType="begin"/>
      </w:r>
      <w:r>
        <w:instrText xml:space="preserve"> REF _Ref25326784 \r \h </w:instrText>
      </w:r>
      <w:r>
        <w:fldChar w:fldCharType="separate"/>
      </w:r>
      <w:r w:rsidR="00C65F38">
        <w:t>6.9</w:t>
      </w:r>
      <w:r>
        <w:fldChar w:fldCharType="end"/>
      </w:r>
      <w:r>
        <w:t> løste du nærmest samme problemstilling, så du kan kopiere den del kode derfra.</w:t>
      </w:r>
    </w:p>
    <w:p w14:paraId="7736377A" w14:textId="77777777" w:rsidR="009F7C47" w:rsidRDefault="009F7C47" w:rsidP="009F7C47">
      <w:r>
        <w:t xml:space="preserve">Lav herefter en </w:t>
      </w:r>
      <w:r w:rsidRPr="005C3F59">
        <w:rPr>
          <w:i/>
        </w:rPr>
        <w:t>anden</w:t>
      </w:r>
      <w:r>
        <w:t xml:space="preserve"> metode til aftestning af </w:t>
      </w:r>
      <w:r w:rsidRPr="00447B48">
        <w:rPr>
          <w:rFonts w:ascii="Consolas" w:hAnsi="Consolas" w:cs="Consolas"/>
          <w:noProof/>
          <w:color w:val="000000"/>
          <w:sz w:val="20"/>
          <w:szCs w:val="19"/>
        </w:rPr>
        <w:t>Rest</w:t>
      </w:r>
      <w:r>
        <w:t xml:space="preserve">, hvor brugeren kan indtaste to tal og som så udskriver </w:t>
      </w:r>
      <w:r w:rsidRPr="001807BB">
        <w:rPr>
          <w:u w:val="single"/>
        </w:rPr>
        <w:t>resten</w:t>
      </w:r>
      <w:r>
        <w:t xml:space="preserve"> ved division (den rest der er tilbage når man dividerer det første tal med det andet).</w:t>
      </w:r>
    </w:p>
    <w:p w14:paraId="75FB43E5" w14:textId="77777777" w:rsidR="009F7C47" w:rsidRPr="001C682F" w:rsidRDefault="009F7C47" w:rsidP="009F7C47">
      <w:pPr>
        <w:rPr>
          <w:b/>
        </w:rPr>
      </w:pPr>
    </w:p>
    <w:p w14:paraId="43689CB4" w14:textId="77777777" w:rsidR="00135147" w:rsidRPr="009F7C47" w:rsidRDefault="00135147" w:rsidP="009F7C47"/>
    <w:sectPr w:rsidR="00135147" w:rsidRPr="009F7C47">
      <w:headerReference w:type="default" r:id="rId19"/>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9B1CD" w14:textId="77777777" w:rsidR="00FF5740" w:rsidRDefault="00FF5740">
      <w:pPr>
        <w:spacing w:after="0" w:line="240" w:lineRule="auto"/>
      </w:pPr>
      <w:r>
        <w:separator/>
      </w:r>
    </w:p>
  </w:endnote>
  <w:endnote w:type="continuationSeparator" w:id="0">
    <w:p w14:paraId="04DAA303" w14:textId="77777777" w:rsidR="00FF5740" w:rsidRDefault="00FF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35587" w14:textId="77777777" w:rsidR="001405E5" w:rsidRDefault="00194466" w:rsidP="00D11A40">
    <w:pPr>
      <w:pStyle w:val="Sidefod"/>
    </w:pPr>
    <w:r>
      <w:rPr>
        <w:color w:val="000000" w:themeColor="text1"/>
      </w:rPr>
      <w:pict w14:anchorId="6A3B0265">
        <v:rect id="_x0000_i1026" style="width:481.9pt;height:1pt" o:hralign="center" o:hrstd="t" o:hrnoshade="t" o:hr="t" fillcolor="#0c423f" stroked="f"/>
      </w:pict>
    </w:r>
  </w:p>
  <w:p w14:paraId="13B4F9B5" w14:textId="77777777" w:rsidR="001405E5" w:rsidRPr="005622D4" w:rsidRDefault="001405E5" w:rsidP="00D11A40">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Pr>
        <w:rFonts w:ascii="Calibri Light" w:hAnsi="Calibri Light"/>
        <w:noProof/>
      </w:rPr>
      <w:t>1</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Pr>
        <w:rFonts w:ascii="Calibri Light" w:hAnsi="Calibri Light"/>
        <w:noProof/>
      </w:rPr>
      <w:t>1</w:t>
    </w:r>
    <w:r w:rsidRPr="005622D4">
      <w:rPr>
        <w:rFonts w:ascii="Calibri Light" w:hAnsi="Calibri Light"/>
        <w:noProof/>
      </w:rPr>
      <w:fldChar w:fldCharType="end"/>
    </w:r>
  </w:p>
  <w:p w14:paraId="20DC4A2E" w14:textId="77777777" w:rsidR="001405E5" w:rsidRDefault="001405E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DC942" w14:textId="77777777" w:rsidR="00FF5740" w:rsidRDefault="00FF5740">
      <w:pPr>
        <w:spacing w:after="0" w:line="240" w:lineRule="auto"/>
      </w:pPr>
      <w:r>
        <w:separator/>
      </w:r>
    </w:p>
  </w:footnote>
  <w:footnote w:type="continuationSeparator" w:id="0">
    <w:p w14:paraId="73442BC5" w14:textId="77777777" w:rsidR="00FF5740" w:rsidRDefault="00FF5740">
      <w:pPr>
        <w:spacing w:after="0" w:line="240" w:lineRule="auto"/>
      </w:pPr>
      <w:r>
        <w:continuationSeparator/>
      </w:r>
    </w:p>
  </w:footnote>
  <w:footnote w:id="1">
    <w:p w14:paraId="74D7BB9F" w14:textId="77777777" w:rsidR="001405E5" w:rsidRDefault="001405E5" w:rsidP="009F7C47">
      <w:pPr>
        <w:pStyle w:val="Fodnotetekst"/>
      </w:pPr>
      <w:r>
        <w:rPr>
          <w:rStyle w:val="Fodnotehenvisning"/>
        </w:rPr>
        <w:footnoteRef/>
      </w:r>
      <w:r>
        <w:t xml:space="preserve"> Alle </w:t>
      </w:r>
      <w:r w:rsidRPr="00194466">
        <w:t>methods</w:t>
      </w:r>
      <w:r>
        <w:t xml:space="preserve"> bortset fra </w:t>
      </w:r>
      <w:r w:rsidRPr="00DF760E">
        <w:rPr>
          <w:rFonts w:ascii="Consolas" w:hAnsi="Consolas" w:cs="Consolas"/>
          <w:noProof/>
          <w:color w:val="000000"/>
          <w:szCs w:val="19"/>
        </w:rPr>
        <w:t>void</w:t>
      </w:r>
      <w:r w:rsidRPr="00194466">
        <w:t>-methods</w:t>
      </w:r>
      <w:r>
        <w:t xml:space="preserve"> og </w:t>
      </w:r>
      <w:r w:rsidRPr="00194466">
        <w:t>constructors</w:t>
      </w:r>
      <w:r>
        <w:t xml:space="preserve">, returnerer en værdi. Værdien skal ses som </w:t>
      </w:r>
      <w:r w:rsidRPr="00994032">
        <w:rPr>
          <w:i/>
        </w:rPr>
        <w:t>resultatet</w:t>
      </w:r>
      <w:r>
        <w:t xml:space="preserve"> af at udføre metoden, metoden </w:t>
      </w:r>
      <w:r w:rsidRPr="00197404">
        <w:rPr>
          <w:rFonts w:ascii="Consolas" w:hAnsi="Consolas" w:cs="Consolas"/>
          <w:noProof/>
          <w:color w:val="000000"/>
          <w:szCs w:val="19"/>
        </w:rPr>
        <w:t>count()</w:t>
      </w:r>
      <w:r>
        <w:t xml:space="preserve"> på bl.a. </w:t>
      </w:r>
      <w:r w:rsidRPr="00197404">
        <w:rPr>
          <w:rFonts w:ascii="Consolas" w:hAnsi="Consolas" w:cs="Consolas"/>
          <w:noProof/>
          <w:color w:val="000000"/>
          <w:szCs w:val="19"/>
        </w:rPr>
        <w:t>string</w:t>
      </w:r>
      <w:r>
        <w:t>, returnerer antallet elementer i strengen.</w:t>
      </w:r>
    </w:p>
  </w:footnote>
  <w:footnote w:id="2">
    <w:p w14:paraId="1345C849" w14:textId="77777777" w:rsidR="001405E5" w:rsidRDefault="001405E5" w:rsidP="009F7C47">
      <w:pPr>
        <w:pStyle w:val="Fodnotetekst"/>
      </w:pPr>
      <w:r>
        <w:rPr>
          <w:rStyle w:val="Fodnotehenvisning"/>
        </w:rPr>
        <w:footnoteRef/>
      </w:r>
      <w:r>
        <w:t xml:space="preserve"> En begrænset mængde hukommelse sættes af til heltal. Derfor kan variabler af typen </w:t>
      </w:r>
      <w:r w:rsidRPr="0006213C">
        <w:rPr>
          <w:rFonts w:ascii="Consolas" w:hAnsi="Consolas" w:cs="Consolas"/>
          <w:noProof/>
          <w:color w:val="000000"/>
          <w:szCs w:val="19"/>
        </w:rPr>
        <w:t>int</w:t>
      </w:r>
      <w:r>
        <w:t xml:space="preserve"> indeholde værdier mellem -</w:t>
      </w:r>
      <w:r w:rsidRPr="00D75FEF">
        <w:t>2147483648</w:t>
      </w:r>
      <w:r>
        <w:t xml:space="preserve"> og </w:t>
      </w:r>
      <w:r w:rsidRPr="00D75FEF">
        <w:t>2147483647</w:t>
      </w:r>
      <w:r>
        <w:t xml:space="preserve">, altså </w:t>
      </w:r>
      <w:r w:rsidRPr="00D75FEF">
        <w:rPr>
          <w:u w:val="single"/>
        </w:rPr>
        <w:t>ikke</w:t>
      </w:r>
      <w:r>
        <w:t xml:space="preserve"> alle heltal – for alle praktiske formål er dette dog ikke en begrænsning.</w:t>
      </w:r>
    </w:p>
  </w:footnote>
  <w:footnote w:id="3">
    <w:p w14:paraId="7721665E" w14:textId="77777777" w:rsidR="001405E5" w:rsidRDefault="001405E5" w:rsidP="009F7C47">
      <w:pPr>
        <w:pStyle w:val="Fodnotetekst"/>
      </w:pPr>
      <w:r>
        <w:rPr>
          <w:rStyle w:val="Fodnotehenvisning"/>
        </w:rPr>
        <w:footnoteRef/>
      </w:r>
      <w:r>
        <w:t xml:space="preserve"> Strengen </w:t>
      </w:r>
      <w:r>
        <w:rPr>
          <w:rFonts w:cstheme="minorHAnsi"/>
        </w:rPr>
        <w:t>"</w:t>
      </w:r>
      <w:r>
        <w:t>-</w:t>
      </w:r>
      <w:r>
        <w:rPr>
          <w:rFonts w:cstheme="minorHAnsi"/>
        </w:rPr>
        <w:t>"</w:t>
      </w:r>
      <w:r>
        <w:t xml:space="preserve"> er den tredje streng i udtrykket.</w:t>
      </w:r>
    </w:p>
  </w:footnote>
  <w:footnote w:id="4">
    <w:p w14:paraId="576119C9" w14:textId="77777777" w:rsidR="001405E5" w:rsidRPr="00F9050B" w:rsidRDefault="001405E5" w:rsidP="009F7C47">
      <w:pPr>
        <w:pStyle w:val="Fodnotetekst"/>
        <w:rPr>
          <w:rFonts w:cstheme="minorHAnsi"/>
          <w:noProof/>
        </w:rPr>
      </w:pPr>
      <w:r>
        <w:rPr>
          <w:rStyle w:val="Fodnotehenvisning"/>
        </w:rPr>
        <w:footnoteRef/>
      </w:r>
      <w:r>
        <w:t xml:space="preserve"> I programmeringssprog i C-familien bruger man ofte ’</w:t>
      </w:r>
      <w:r w:rsidRPr="00381A73">
        <w:rPr>
          <w:rFonts w:ascii="Consolas" w:hAnsi="Consolas" w:cs="Consolas"/>
          <w:noProof/>
          <w:color w:val="000000"/>
        </w:rPr>
        <w:t>++</w:t>
      </w:r>
      <w:r>
        <w:t xml:space="preserve">’ til at tælle en variabel op med én, så ofte skriver man </w:t>
      </w:r>
      <w:r w:rsidRPr="00381A73">
        <w:rPr>
          <w:rFonts w:ascii="Consolas" w:hAnsi="Consolas" w:cs="Consolas"/>
          <w:noProof/>
          <w:color w:val="000000"/>
        </w:rPr>
        <w:t>count++;</w:t>
      </w:r>
      <w:r>
        <w:t xml:space="preserve"> fordi det er kortere end </w:t>
      </w:r>
      <w:r w:rsidRPr="00381A73">
        <w:rPr>
          <w:rFonts w:ascii="Consolas" w:hAnsi="Consolas" w:cs="Consolas"/>
          <w:noProof/>
          <w:color w:val="000000"/>
        </w:rPr>
        <w:t>count = count + 1</w:t>
      </w:r>
      <w:r w:rsidRPr="00381A73">
        <w:rPr>
          <w:rFonts w:ascii="Courier New" w:hAnsi="Courier New"/>
          <w:noProof/>
        </w:rPr>
        <w:t>;</w:t>
      </w:r>
    </w:p>
  </w:footnote>
  <w:footnote w:id="5">
    <w:p w14:paraId="432714C1" w14:textId="77777777" w:rsidR="001405E5" w:rsidRDefault="001405E5" w:rsidP="009F7C47">
      <w:pPr>
        <w:pStyle w:val="Fodnotetekst"/>
      </w:pPr>
      <w:r>
        <w:rPr>
          <w:rStyle w:val="Fodnotehenvisning"/>
        </w:rPr>
        <w:footnoteRef/>
      </w:r>
      <w:r>
        <w:t xml:space="preserve"> Teknisk set bliver der smidt (</w:t>
      </w:r>
      <w:r w:rsidRPr="00194466">
        <w:rPr>
          <w:rStyle w:val="KodeTegn"/>
        </w:rPr>
        <w:t>throw</w:t>
      </w:r>
      <w:r>
        <w:t xml:space="preserve">) en </w:t>
      </w:r>
      <w:r w:rsidRPr="00596787">
        <w:rPr>
          <w:rStyle w:val="KodeTegn"/>
          <w:rFonts w:asciiTheme="minorHAnsi" w:hAnsiTheme="minorHAnsi" w:cstheme="minorBidi"/>
          <w:color w:val="auto"/>
        </w:rPr>
        <w:t>undtagelse</w:t>
      </w:r>
      <w:r>
        <w:t xml:space="preserve"> (</w:t>
      </w:r>
      <w:r w:rsidRPr="00194466">
        <w:rPr>
          <w:rFonts w:ascii="Consolas" w:hAnsi="Consolas" w:cs="Consolas"/>
          <w:color w:val="000000"/>
          <w:szCs w:val="19"/>
        </w:rPr>
        <w:t>exception</w:t>
      </w:r>
      <w:r>
        <w:t xml:space="preserve">) som får programmet til at crashe med mindre undtagelsen bliver fanget et sted. Vi kommer til at arbejde med håndtering af </w:t>
      </w:r>
      <w:r w:rsidRPr="00194466">
        <w:t>exceptions</w:t>
      </w:r>
      <w:r>
        <w:t xml:space="preserve"> senere.</w:t>
      </w:r>
    </w:p>
  </w:footnote>
  <w:footnote w:id="6">
    <w:p w14:paraId="4D53F6B2" w14:textId="77777777" w:rsidR="001405E5" w:rsidRDefault="001405E5" w:rsidP="009F7C47">
      <w:pPr>
        <w:pStyle w:val="Fodnotetekst"/>
      </w:pPr>
      <w:r>
        <w:rPr>
          <w:rStyle w:val="Fodnotehenvisning"/>
        </w:rPr>
        <w:footnoteRef/>
      </w:r>
      <w:r>
        <w:t xml:space="preserve"> Når man har flere udgaver af samme metode, dvs. med samme navn men forskellige parametertyper, kaldes det </w:t>
      </w:r>
      <w:r w:rsidRPr="00194466">
        <w:t>method</w:t>
      </w:r>
      <w:r>
        <w:t xml:space="preserve"> </w:t>
      </w:r>
      <w:r w:rsidRPr="00194466">
        <w:t>overloading</w:t>
      </w:r>
      <w:r>
        <w:t xml:space="preserve">. Teknisk set er der tale om forskellige metoder, men </w:t>
      </w:r>
      <w:r w:rsidRPr="00194466">
        <w:rPr>
          <w:sz w:val="22"/>
          <w:szCs w:val="22"/>
        </w:rPr>
        <w:t>overloading</w:t>
      </w:r>
      <w:r>
        <w:t xml:space="preserve"> bruges ofte til at kunne foretage ”samme” handling ud fra forskellige situationer (afhængigt af hvilke informationer man har til rådighed). </w:t>
      </w:r>
    </w:p>
  </w:footnote>
  <w:footnote w:id="7">
    <w:p w14:paraId="06126F6A" w14:textId="1D180499" w:rsidR="00C11705" w:rsidRDefault="00C11705">
      <w:pPr>
        <w:pStyle w:val="Fodnotetekst"/>
      </w:pPr>
      <w:r>
        <w:rPr>
          <w:rStyle w:val="Fodnotehenvisning"/>
        </w:rPr>
        <w:footnoteRef/>
      </w:r>
      <w:r>
        <w:t xml:space="preserve"> Tallene er ikke korrekte, de</w:t>
      </w:r>
      <w:r w:rsidR="001A3C5E">
        <w:t xml:space="preserve"> passede i </w:t>
      </w:r>
      <w:r>
        <w:t>år 2018.</w:t>
      </w:r>
    </w:p>
  </w:footnote>
  <w:footnote w:id="8">
    <w:p w14:paraId="292BE88D" w14:textId="77777777" w:rsidR="001405E5" w:rsidRDefault="001405E5" w:rsidP="009F7C47">
      <w:pPr>
        <w:pStyle w:val="Fodnotetekst"/>
      </w:pPr>
      <w:r>
        <w:rPr>
          <w:rStyle w:val="Fodnotehenvisning"/>
        </w:rPr>
        <w:footnoteRef/>
      </w:r>
      <w:r>
        <w:t xml:space="preserve"> Sandhedsværdien af dette udtryk er usikker ;-)</w:t>
      </w:r>
    </w:p>
  </w:footnote>
  <w:footnote w:id="9">
    <w:p w14:paraId="1485338E" w14:textId="77777777" w:rsidR="001405E5" w:rsidRDefault="001405E5" w:rsidP="009F7C47">
      <w:pPr>
        <w:pStyle w:val="Fodnotetekst"/>
      </w:pPr>
      <w:r>
        <w:rPr>
          <w:rStyle w:val="Fodnotehenvisning"/>
        </w:rPr>
        <w:footnoteRef/>
      </w:r>
      <w:r>
        <w:t xml:space="preserve"> Teknisk set er der her tale om to instruktioner, </w:t>
      </w:r>
      <w:r w:rsidRPr="000456B2">
        <w:rPr>
          <w:rFonts w:ascii="Consolas" w:hAnsi="Consolas" w:cs="Consolas"/>
          <w:noProof/>
          <w:color w:val="000000"/>
          <w:sz w:val="19"/>
          <w:szCs w:val="19"/>
        </w:rPr>
        <w:t>else</w:t>
      </w:r>
      <w:r>
        <w:t xml:space="preserve"> og </w:t>
      </w:r>
      <w:r w:rsidRPr="000456B2">
        <w:rPr>
          <w:rFonts w:ascii="Consolas" w:hAnsi="Consolas" w:cs="Consolas"/>
          <w:noProof/>
          <w:color w:val="000000"/>
          <w:sz w:val="19"/>
          <w:szCs w:val="19"/>
        </w:rPr>
        <w:t>if(&lt;condition&gt;)</w:t>
      </w:r>
      <w:r>
        <w:t>, men det er nemmest indtil videre at tænke på det som én instruktion.</w:t>
      </w:r>
    </w:p>
  </w:footnote>
  <w:footnote w:id="10">
    <w:p w14:paraId="55178941" w14:textId="77777777" w:rsidR="001405E5" w:rsidRDefault="001405E5" w:rsidP="009F7C47">
      <w:pPr>
        <w:pStyle w:val="Fodnotetekst"/>
      </w:pPr>
      <w:r>
        <w:rPr>
          <w:rStyle w:val="Fodnotehenvisning"/>
        </w:rPr>
        <w:footnoteRef/>
      </w:r>
      <w:r>
        <w:t xml:space="preserve"> </w:t>
      </w:r>
      <w:hyperlink r:id="rId1" w:history="1">
        <w:r w:rsidRPr="000B5AFB">
          <w:rPr>
            <w:rStyle w:val="Hyperlink"/>
          </w:rPr>
          <w:t>Læs evt. mere om tilfældige tal i C# her</w:t>
        </w:r>
      </w:hyperlink>
      <w:r>
        <w:t xml:space="preserve">. </w:t>
      </w:r>
    </w:p>
  </w:footnote>
  <w:footnote w:id="11">
    <w:p w14:paraId="542AC830" w14:textId="11575733" w:rsidR="001405E5" w:rsidRDefault="001405E5" w:rsidP="009F7C47">
      <w:pPr>
        <w:pStyle w:val="Fodnotetekst"/>
      </w:pPr>
      <w:r>
        <w:rPr>
          <w:rStyle w:val="Fodnotehenvisning"/>
        </w:rPr>
        <w:footnoteRef/>
      </w:r>
      <w:r>
        <w:t xml:space="preserve"> Bemærk at forskellen på denne opgave og opgave </w:t>
      </w:r>
      <w:r>
        <w:fldChar w:fldCharType="begin"/>
      </w:r>
      <w:r>
        <w:instrText xml:space="preserve"> REF _Ref11245558 \r \h </w:instrText>
      </w:r>
      <w:r>
        <w:fldChar w:fldCharType="separate"/>
      </w:r>
      <w:r w:rsidR="00C65F38">
        <w:t>5.7</w:t>
      </w:r>
      <w:r>
        <w:fldChar w:fldCharType="end"/>
      </w:r>
      <w:r>
        <w:t xml:space="preserve"> er at vi nu deler opgaven op i mindre dele som hver løses i deres egen metode. Det betyder at vi får et program der er bedre struktureret og nemmere at læse og ændre i senere.</w:t>
      </w:r>
    </w:p>
  </w:footnote>
  <w:footnote w:id="12">
    <w:p w14:paraId="084EAD23" w14:textId="77777777" w:rsidR="001405E5" w:rsidRDefault="001405E5" w:rsidP="009F7C47">
      <w:pPr>
        <w:pStyle w:val="Fodnotetekst"/>
      </w:pPr>
      <w:r>
        <w:rPr>
          <w:rStyle w:val="Fodnotehenvisning"/>
        </w:rPr>
        <w:footnoteRef/>
      </w:r>
      <w:r>
        <w:t xml:space="preserve"> Nogle teoretikere anser kun en </w:t>
      </w:r>
      <w:r w:rsidRPr="00194466">
        <w:t>method</w:t>
      </w:r>
      <w:r>
        <w:t xml:space="preserve"> som værende en funktion hvis den </w:t>
      </w:r>
      <w:r w:rsidRPr="003C4169">
        <w:rPr>
          <w:i/>
        </w:rPr>
        <w:t>ikke har sideeffekter</w:t>
      </w:r>
      <w:r>
        <w:t>, dvs. hvis den ikke ændrer programmets opførsel gennem andet end den værdi der returneres.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06"/>
      <w:gridCol w:w="3715"/>
      <w:gridCol w:w="3035"/>
    </w:tblGrid>
    <w:tr w:rsidR="001405E5" w14:paraId="583842D7" w14:textId="77777777" w:rsidTr="0027218D">
      <w:tc>
        <w:tcPr>
          <w:tcW w:w="2806" w:type="dxa"/>
          <w:tcMar>
            <w:left w:w="0" w:type="dxa"/>
            <w:right w:w="0" w:type="dxa"/>
          </w:tcMar>
          <w:vAlign w:val="bottom"/>
        </w:tcPr>
        <w:p w14:paraId="4F759C95" w14:textId="77777777" w:rsidR="001405E5" w:rsidRPr="00DB0E46" w:rsidRDefault="00194466" w:rsidP="00D11A40">
          <w:pPr>
            <w:pStyle w:val="Sidehoved"/>
            <w:rPr>
              <w:rFonts w:ascii="Calibri Light" w:hAnsi="Calibri Light"/>
              <w:sz w:val="24"/>
            </w:rPr>
          </w:pPr>
          <w:sdt>
            <w:sdtPr>
              <w:rPr>
                <w:rFonts w:ascii="Calibri Light" w:hAnsi="Calibri Light"/>
              </w:rPr>
              <w:alias w:val="Titel"/>
              <w:tag w:val=""/>
              <w:id w:val="2024506499"/>
              <w:showingPlcHdr/>
              <w:dataBinding w:prefixMappings="xmlns:ns0='http://purl.org/dc/elements/1.1/' xmlns:ns1='http://schemas.openxmlformats.org/package/2006/metadata/core-properties' " w:xpath="/ns1:coreProperties[1]/ns0:title[1]" w:storeItemID="{6C3C8BC8-F283-45AE-878A-BAB7291924A1}"/>
              <w:text/>
            </w:sdtPr>
            <w:sdtEndPr/>
            <w:sdtContent>
              <w:r w:rsidR="001405E5">
                <w:rPr>
                  <w:rFonts w:ascii="Calibri Light" w:hAnsi="Calibri Light"/>
                </w:rPr>
                <w:t xml:space="preserve">     </w:t>
              </w:r>
            </w:sdtContent>
          </w:sdt>
          <w:r w:rsidR="001405E5" w:rsidRPr="00DB0E46">
            <w:rPr>
              <w:rFonts w:ascii="Calibri Light" w:hAnsi="Calibri Light"/>
              <w:sz w:val="24"/>
            </w:rPr>
            <w:t xml:space="preserve"> </w:t>
          </w:r>
        </w:p>
      </w:tc>
      <w:tc>
        <w:tcPr>
          <w:tcW w:w="3715" w:type="dxa"/>
          <w:tcMar>
            <w:left w:w="0" w:type="dxa"/>
            <w:right w:w="0" w:type="dxa"/>
          </w:tcMar>
          <w:vAlign w:val="bottom"/>
        </w:tcPr>
        <w:p w14:paraId="6E04DC97" w14:textId="77777777" w:rsidR="001405E5" w:rsidRPr="00DB0E46" w:rsidRDefault="001405E5" w:rsidP="00D11A40">
          <w:pPr>
            <w:pStyle w:val="Sidehoved"/>
            <w:jc w:val="center"/>
            <w:rPr>
              <w:rFonts w:ascii="Calibri Light" w:hAnsi="Calibri Light"/>
              <w:sz w:val="24"/>
            </w:rPr>
          </w:pPr>
          <w:r>
            <w:rPr>
              <w:rFonts w:ascii="Calibri Light" w:hAnsi="Calibri Light"/>
              <w:sz w:val="24"/>
            </w:rPr>
            <w:t>Softwarekonstruktion</w:t>
          </w:r>
        </w:p>
      </w:tc>
      <w:tc>
        <w:tcPr>
          <w:tcW w:w="3035" w:type="dxa"/>
          <w:tcMar>
            <w:left w:w="0" w:type="dxa"/>
            <w:right w:w="0" w:type="dxa"/>
          </w:tcMar>
          <w:vAlign w:val="center"/>
        </w:tcPr>
        <w:p w14:paraId="4B8F6C3D" w14:textId="77777777" w:rsidR="001405E5" w:rsidRDefault="001405E5" w:rsidP="00D11A40">
          <w:pPr>
            <w:pStyle w:val="Sidehoved"/>
            <w:jc w:val="right"/>
          </w:pPr>
          <w:r>
            <w:rPr>
              <w:noProof/>
            </w:rPr>
            <w:drawing>
              <wp:inline distT="0" distB="0" distL="0" distR="0" wp14:anchorId="3549E206" wp14:editId="6E70E376">
                <wp:extent cx="741706" cy="762715"/>
                <wp:effectExtent l="0" t="0" r="127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_logo_GREEN-RED DOT_RGB.png"/>
                        <pic:cNvPicPr/>
                      </pic:nvPicPr>
                      <pic:blipFill>
                        <a:blip r:embed="rId1">
                          <a:extLst>
                            <a:ext uri="{28A0092B-C50C-407E-A947-70E740481C1C}">
                              <a14:useLocalDpi xmlns:a14="http://schemas.microsoft.com/office/drawing/2010/main" val="0"/>
                            </a:ext>
                          </a:extLst>
                        </a:blip>
                        <a:stretch>
                          <a:fillRect/>
                        </a:stretch>
                      </pic:blipFill>
                      <pic:spPr>
                        <a:xfrm>
                          <a:off x="0" y="0"/>
                          <a:ext cx="762783" cy="784389"/>
                        </a:xfrm>
                        <a:prstGeom prst="rect">
                          <a:avLst/>
                        </a:prstGeom>
                      </pic:spPr>
                    </pic:pic>
                  </a:graphicData>
                </a:graphic>
              </wp:inline>
            </w:drawing>
          </w:r>
        </w:p>
      </w:tc>
    </w:tr>
  </w:tbl>
  <w:p w14:paraId="0169146A" w14:textId="77777777" w:rsidR="001405E5" w:rsidRPr="00875729" w:rsidRDefault="00194466">
    <w:pPr>
      <w:pStyle w:val="Sidehoved"/>
      <w:rPr>
        <w:color w:val="0C423F"/>
      </w:rPr>
    </w:pPr>
    <w:r>
      <w:rPr>
        <w:color w:val="0C423F"/>
      </w:rPr>
      <w:pict w14:anchorId="7BD30A31">
        <v:rect id="_x0000_i1025" style="width:481.9pt;height:1pt;flip:y" o:hralign="center" o:hrstd="t" o:hrnoshade="t" o:hr="t" fillcolor="#0c42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0677"/>
    <w:multiLevelType w:val="hybridMultilevel"/>
    <w:tmpl w:val="0F40673C"/>
    <w:lvl w:ilvl="0" w:tplc="F5AA12E4">
      <w:start w:val="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90F09C2"/>
    <w:multiLevelType w:val="hybridMultilevel"/>
    <w:tmpl w:val="96A814F2"/>
    <w:lvl w:ilvl="0" w:tplc="AF06FFDC">
      <w:start w:val="1"/>
      <w:numFmt w:val="decimal"/>
      <w:lvlRestart w:val="0"/>
      <w:lvlText w:val="%1."/>
      <w:lvlJc w:val="left"/>
      <w:pPr>
        <w:ind w:left="720" w:hanging="363"/>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11F4C68"/>
    <w:multiLevelType w:val="hybridMultilevel"/>
    <w:tmpl w:val="EAAC8DDE"/>
    <w:lvl w:ilvl="0" w:tplc="7E68EB96">
      <w:start w:val="1"/>
      <w:numFmt w:val="decimal"/>
      <w:lvlRestart w:val="0"/>
      <w:lvlText w:val="%1."/>
      <w:lvlJc w:val="left"/>
      <w:pPr>
        <w:ind w:left="720" w:hanging="363"/>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2B07CAA"/>
    <w:multiLevelType w:val="multilevel"/>
    <w:tmpl w:val="EA58CB78"/>
    <w:lvl w:ilvl="0">
      <w:start w:val="1"/>
      <w:numFmt w:val="decimal"/>
      <w:pStyle w:val="Overskrift1"/>
      <w:lvlText w:val="%1."/>
      <w:lvlJc w:val="left"/>
      <w:pPr>
        <w:ind w:left="360" w:hanging="360"/>
      </w:pPr>
    </w:lvl>
    <w:lvl w:ilvl="1">
      <w:start w:val="1"/>
      <w:numFmt w:val="decimal"/>
      <w:pStyle w:val="Overskrift2"/>
      <w:lvlText w:val="%1.%2."/>
      <w:lvlJc w:val="left"/>
      <w:pPr>
        <w:ind w:left="792" w:hanging="432"/>
      </w:pPr>
    </w:lvl>
    <w:lvl w:ilvl="2">
      <w:start w:val="1"/>
      <w:numFmt w:val="decimal"/>
      <w:pStyle w:val="Oversk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D31D46"/>
    <w:multiLevelType w:val="hybridMultilevel"/>
    <w:tmpl w:val="8D4AEA7E"/>
    <w:lvl w:ilvl="0" w:tplc="C9E866F2">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1"/>
  </w:num>
  <w:num w:numId="5">
    <w:abstractNumId w:val="2"/>
  </w:num>
  <w:num w:numId="6">
    <w:abstractNumId w:val="4"/>
  </w:num>
  <w:num w:numId="7">
    <w:abstractNumId w:val="3"/>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us Schneider">
    <w15:presenceInfo w15:providerId="AD" w15:userId="S-1-5-21-2396904355-1257044237-1790330272-558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oNotTrackFormatting/>
  <w:defaultTabStop w:val="1304"/>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47"/>
    <w:rsid w:val="00023923"/>
    <w:rsid w:val="0006213C"/>
    <w:rsid w:val="00065D7D"/>
    <w:rsid w:val="000B3209"/>
    <w:rsid w:val="000D0162"/>
    <w:rsid w:val="00135147"/>
    <w:rsid w:val="001405E5"/>
    <w:rsid w:val="0015134B"/>
    <w:rsid w:val="00180DE2"/>
    <w:rsid w:val="00194466"/>
    <w:rsid w:val="00195F56"/>
    <w:rsid w:val="00197404"/>
    <w:rsid w:val="001A3C5E"/>
    <w:rsid w:val="00202B7F"/>
    <w:rsid w:val="0026542C"/>
    <w:rsid w:val="00265C78"/>
    <w:rsid w:val="0027218D"/>
    <w:rsid w:val="00276101"/>
    <w:rsid w:val="00315B92"/>
    <w:rsid w:val="00390E75"/>
    <w:rsid w:val="0039202F"/>
    <w:rsid w:val="00425EE3"/>
    <w:rsid w:val="00432096"/>
    <w:rsid w:val="00447B48"/>
    <w:rsid w:val="004633E7"/>
    <w:rsid w:val="004A017E"/>
    <w:rsid w:val="004A0F1E"/>
    <w:rsid w:val="00533F35"/>
    <w:rsid w:val="00540494"/>
    <w:rsid w:val="00566208"/>
    <w:rsid w:val="00584060"/>
    <w:rsid w:val="005B45E2"/>
    <w:rsid w:val="005B7371"/>
    <w:rsid w:val="005F4616"/>
    <w:rsid w:val="00631DE6"/>
    <w:rsid w:val="006606F1"/>
    <w:rsid w:val="00660D10"/>
    <w:rsid w:val="006713CF"/>
    <w:rsid w:val="006E07CD"/>
    <w:rsid w:val="00744C44"/>
    <w:rsid w:val="00757B22"/>
    <w:rsid w:val="00772E42"/>
    <w:rsid w:val="00797CEE"/>
    <w:rsid w:val="007B3399"/>
    <w:rsid w:val="007D22C4"/>
    <w:rsid w:val="007F2ECB"/>
    <w:rsid w:val="0084479E"/>
    <w:rsid w:val="00866B98"/>
    <w:rsid w:val="00875729"/>
    <w:rsid w:val="008E1C80"/>
    <w:rsid w:val="009A3619"/>
    <w:rsid w:val="009B5565"/>
    <w:rsid w:val="009F7C47"/>
    <w:rsid w:val="00A34B81"/>
    <w:rsid w:val="00A47B3D"/>
    <w:rsid w:val="00A55C00"/>
    <w:rsid w:val="00A61172"/>
    <w:rsid w:val="00AE4AE9"/>
    <w:rsid w:val="00BC0810"/>
    <w:rsid w:val="00BD0D6B"/>
    <w:rsid w:val="00BD3D98"/>
    <w:rsid w:val="00BD4EC5"/>
    <w:rsid w:val="00C11705"/>
    <w:rsid w:val="00C20C24"/>
    <w:rsid w:val="00C507BD"/>
    <w:rsid w:val="00C65F38"/>
    <w:rsid w:val="00CF1B45"/>
    <w:rsid w:val="00CF3DD8"/>
    <w:rsid w:val="00D11A40"/>
    <w:rsid w:val="00D15F50"/>
    <w:rsid w:val="00D33C04"/>
    <w:rsid w:val="00D61CB3"/>
    <w:rsid w:val="00D63BDF"/>
    <w:rsid w:val="00DA7454"/>
    <w:rsid w:val="00DE5323"/>
    <w:rsid w:val="00DF760E"/>
    <w:rsid w:val="00E64136"/>
    <w:rsid w:val="00E85A83"/>
    <w:rsid w:val="00EE18DD"/>
    <w:rsid w:val="00F23CE5"/>
    <w:rsid w:val="00F53BF5"/>
    <w:rsid w:val="00FA4D1A"/>
    <w:rsid w:val="00FB0E9F"/>
    <w:rsid w:val="00FB7631"/>
    <w:rsid w:val="00FD2464"/>
    <w:rsid w:val="00FD293E"/>
    <w:rsid w:val="00FF5740"/>
    <w:rsid w:val="00FF674F"/>
  </w:rsids>
  <m:mathPr>
    <m:mathFont m:val="Cambria Math"/>
    <m:brkBin m:val="before"/>
    <m:brkBinSub m:val="--"/>
    <m:smallFrac m:val="0"/>
    <m:dispDef/>
    <m:lMargin m:val="0"/>
    <m:rMargin m:val="0"/>
    <m:defJc m:val="left"/>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6DEED687"/>
  <w15:chartTrackingRefBased/>
  <w15:docId w15:val="{5AC07472-0E15-40A6-9103-E1D39E90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C47"/>
  </w:style>
  <w:style w:type="paragraph" w:styleId="Overskrift1">
    <w:name w:val="heading 1"/>
    <w:basedOn w:val="Normal"/>
    <w:next w:val="Normal"/>
    <w:link w:val="Overskrift1Tegn"/>
    <w:uiPriority w:val="9"/>
    <w:qFormat/>
    <w:rsid w:val="00540494"/>
    <w:pPr>
      <w:keepNext/>
      <w:keepLines/>
      <w:numPr>
        <w:numId w:val="8"/>
      </w:numPr>
      <w:spacing w:before="240" w:after="0"/>
      <w:outlineLvl w:val="0"/>
    </w:pPr>
    <w:rPr>
      <w:rFonts w:asciiTheme="majorHAnsi" w:eastAsiaTheme="majorEastAsia" w:hAnsiTheme="majorHAnsi" w:cstheme="majorBidi"/>
      <w:color w:val="0C423F"/>
      <w:sz w:val="32"/>
      <w:szCs w:val="32"/>
    </w:rPr>
  </w:style>
  <w:style w:type="paragraph" w:styleId="Overskrift2">
    <w:name w:val="heading 2"/>
    <w:basedOn w:val="Overskrift1"/>
    <w:next w:val="Normal"/>
    <w:link w:val="Overskrift2Tegn"/>
    <w:uiPriority w:val="9"/>
    <w:unhideWhenUsed/>
    <w:qFormat/>
    <w:rsid w:val="00FA4D1A"/>
    <w:pPr>
      <w:numPr>
        <w:ilvl w:val="1"/>
      </w:numPr>
      <w:spacing w:before="40" w:after="40"/>
      <w:ind w:left="680" w:hanging="680"/>
      <w:outlineLvl w:val="1"/>
    </w:pPr>
    <w:rPr>
      <w:sz w:val="26"/>
      <w:szCs w:val="26"/>
    </w:rPr>
  </w:style>
  <w:style w:type="paragraph" w:styleId="Overskrift3">
    <w:name w:val="heading 3"/>
    <w:basedOn w:val="Overskrift2"/>
    <w:next w:val="Normal"/>
    <w:link w:val="Overskrift3Tegn"/>
    <w:uiPriority w:val="9"/>
    <w:unhideWhenUsed/>
    <w:qFormat/>
    <w:rsid w:val="00202B7F"/>
    <w:pPr>
      <w:numPr>
        <w:ilvl w:val="2"/>
      </w:numPr>
      <w:spacing w:after="0"/>
      <w:ind w:left="680" w:hanging="680"/>
      <w:outlineLvl w:val="2"/>
    </w:pPr>
    <w:rPr>
      <w:sz w:val="24"/>
      <w:szCs w:val="24"/>
    </w:rPr>
  </w:style>
  <w:style w:type="paragraph" w:styleId="Overskrift4">
    <w:name w:val="heading 4"/>
    <w:basedOn w:val="Normal"/>
    <w:next w:val="Normal"/>
    <w:link w:val="Overskrift4Tegn"/>
    <w:uiPriority w:val="9"/>
    <w:unhideWhenUsed/>
    <w:qFormat/>
    <w:rsid w:val="00195F56"/>
    <w:pPr>
      <w:keepNext/>
      <w:keepLines/>
      <w:spacing w:before="40" w:after="0"/>
      <w:outlineLvl w:val="3"/>
    </w:pPr>
    <w:rPr>
      <w:rFonts w:asciiTheme="majorHAnsi" w:eastAsiaTheme="majorEastAsia" w:hAnsiTheme="majorHAnsi" w:cstheme="majorBidi"/>
      <w:i/>
      <w:iCs/>
      <w:color w:val="0C423F"/>
    </w:rPr>
  </w:style>
  <w:style w:type="paragraph" w:styleId="Overskrift5">
    <w:name w:val="heading 5"/>
    <w:basedOn w:val="Overskrift4"/>
    <w:next w:val="Normal"/>
    <w:link w:val="Overskrift5Tegn"/>
    <w:uiPriority w:val="9"/>
    <w:unhideWhenUsed/>
    <w:qFormat/>
    <w:rsid w:val="00390E75"/>
    <w:pPr>
      <w:outlineLvl w:val="4"/>
    </w:pPr>
  </w:style>
  <w:style w:type="paragraph" w:styleId="Overskrift6">
    <w:name w:val="heading 6"/>
    <w:basedOn w:val="Normal"/>
    <w:next w:val="Normal"/>
    <w:link w:val="Overskrift6Tegn"/>
    <w:uiPriority w:val="9"/>
    <w:semiHidden/>
    <w:unhideWhenUsed/>
    <w:qFormat/>
    <w:rsid w:val="00390E75"/>
    <w:pPr>
      <w:keepNext/>
      <w:keepLines/>
      <w:spacing w:before="40" w:after="0"/>
      <w:outlineLvl w:val="5"/>
    </w:pPr>
    <w:rPr>
      <w:rFonts w:asciiTheme="majorHAnsi" w:eastAsiaTheme="majorEastAsia" w:hAnsiTheme="majorHAnsi" w:cstheme="majorBidi"/>
      <w:color w:val="0C423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40494"/>
    <w:rPr>
      <w:rFonts w:asciiTheme="majorHAnsi" w:eastAsiaTheme="majorEastAsia" w:hAnsiTheme="majorHAnsi" w:cstheme="majorBidi"/>
      <w:color w:val="0C423F"/>
      <w:sz w:val="32"/>
      <w:szCs w:val="32"/>
    </w:rPr>
  </w:style>
  <w:style w:type="character" w:customStyle="1" w:styleId="Overskrift2Tegn">
    <w:name w:val="Overskrift 2 Tegn"/>
    <w:basedOn w:val="Standardskrifttypeiafsnit"/>
    <w:link w:val="Overskrift2"/>
    <w:uiPriority w:val="9"/>
    <w:rsid w:val="00FA4D1A"/>
    <w:rPr>
      <w:rFonts w:asciiTheme="majorHAnsi" w:eastAsiaTheme="majorEastAsia" w:hAnsiTheme="majorHAnsi" w:cstheme="majorBidi"/>
      <w:color w:val="0C423F"/>
      <w:sz w:val="26"/>
      <w:szCs w:val="26"/>
    </w:rPr>
  </w:style>
  <w:style w:type="character" w:customStyle="1" w:styleId="Overskrift3Tegn">
    <w:name w:val="Overskrift 3 Tegn"/>
    <w:basedOn w:val="Standardskrifttypeiafsnit"/>
    <w:link w:val="Overskrift3"/>
    <w:uiPriority w:val="9"/>
    <w:rsid w:val="00202B7F"/>
    <w:rPr>
      <w:rFonts w:asciiTheme="majorHAnsi" w:eastAsiaTheme="majorEastAsia" w:hAnsiTheme="majorHAnsi" w:cstheme="majorBidi"/>
      <w:color w:val="0C423F"/>
      <w:sz w:val="24"/>
      <w:szCs w:val="24"/>
    </w:rPr>
  </w:style>
  <w:style w:type="character" w:customStyle="1" w:styleId="Overskrift4Tegn">
    <w:name w:val="Overskrift 4 Tegn"/>
    <w:basedOn w:val="Standardskrifttypeiafsnit"/>
    <w:link w:val="Overskrift4"/>
    <w:uiPriority w:val="9"/>
    <w:rsid w:val="00195F56"/>
    <w:rPr>
      <w:rFonts w:asciiTheme="majorHAnsi" w:eastAsiaTheme="majorEastAsia" w:hAnsiTheme="majorHAnsi" w:cstheme="majorBidi"/>
      <w:i/>
      <w:iCs/>
      <w:color w:val="0C423F"/>
    </w:rPr>
  </w:style>
  <w:style w:type="character" w:customStyle="1" w:styleId="Overskrift5Tegn">
    <w:name w:val="Overskrift 5 Tegn"/>
    <w:basedOn w:val="Standardskrifttypeiafsnit"/>
    <w:link w:val="Overskrift5"/>
    <w:uiPriority w:val="9"/>
    <w:rsid w:val="00390E75"/>
    <w:rPr>
      <w:rFonts w:asciiTheme="majorHAnsi" w:eastAsiaTheme="majorEastAsia" w:hAnsiTheme="majorHAnsi" w:cstheme="majorBidi"/>
      <w:i/>
      <w:iCs/>
      <w:color w:val="0C423F"/>
    </w:rPr>
  </w:style>
  <w:style w:type="character" w:customStyle="1" w:styleId="Overskrift6Tegn">
    <w:name w:val="Overskrift 6 Tegn"/>
    <w:basedOn w:val="Standardskrifttypeiafsnit"/>
    <w:link w:val="Overskrift6"/>
    <w:uiPriority w:val="9"/>
    <w:semiHidden/>
    <w:rsid w:val="00390E75"/>
    <w:rPr>
      <w:rFonts w:asciiTheme="majorHAnsi" w:eastAsiaTheme="majorEastAsia" w:hAnsiTheme="majorHAnsi" w:cstheme="majorBidi"/>
      <w:color w:val="0C423F"/>
    </w:rPr>
  </w:style>
  <w:style w:type="paragraph" w:styleId="Titel">
    <w:name w:val="Title"/>
    <w:basedOn w:val="Normal"/>
    <w:next w:val="Normal"/>
    <w:link w:val="TitelTegn"/>
    <w:uiPriority w:val="10"/>
    <w:qFormat/>
    <w:rsid w:val="00195F56"/>
    <w:pPr>
      <w:spacing w:after="0" w:line="240" w:lineRule="auto"/>
      <w:contextualSpacing/>
    </w:pPr>
    <w:rPr>
      <w:rFonts w:asciiTheme="majorHAnsi" w:eastAsiaTheme="majorEastAsia" w:hAnsiTheme="majorHAnsi" w:cstheme="majorBidi"/>
      <w:color w:val="0C423F"/>
      <w:spacing w:val="-10"/>
      <w:kern w:val="28"/>
      <w:sz w:val="56"/>
      <w:szCs w:val="56"/>
    </w:rPr>
  </w:style>
  <w:style w:type="character" w:customStyle="1" w:styleId="TitelTegn">
    <w:name w:val="Titel Tegn"/>
    <w:basedOn w:val="Standardskrifttypeiafsnit"/>
    <w:link w:val="Titel"/>
    <w:uiPriority w:val="10"/>
    <w:rsid w:val="00195F56"/>
    <w:rPr>
      <w:rFonts w:asciiTheme="majorHAnsi" w:eastAsiaTheme="majorEastAsia" w:hAnsiTheme="majorHAnsi" w:cstheme="majorBidi"/>
      <w:color w:val="0C423F"/>
      <w:spacing w:val="-10"/>
      <w:kern w:val="28"/>
      <w:sz w:val="56"/>
      <w:szCs w:val="56"/>
    </w:rPr>
  </w:style>
  <w:style w:type="paragraph" w:styleId="Sidehoved">
    <w:name w:val="header"/>
    <w:basedOn w:val="Normal"/>
    <w:link w:val="SidehovedTegn"/>
    <w:uiPriority w:val="99"/>
    <w:unhideWhenUsed/>
    <w:rsid w:val="00FD293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293E"/>
  </w:style>
  <w:style w:type="paragraph" w:styleId="Sidefod">
    <w:name w:val="footer"/>
    <w:basedOn w:val="Normal"/>
    <w:link w:val="SidefodTegn"/>
    <w:uiPriority w:val="99"/>
    <w:unhideWhenUsed/>
    <w:rsid w:val="00FD293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293E"/>
  </w:style>
  <w:style w:type="table" w:styleId="Tabel-Gitter">
    <w:name w:val="Table Grid"/>
    <w:basedOn w:val="Tabel-Normal"/>
    <w:uiPriority w:val="39"/>
    <w:rsid w:val="00FD293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ummereretoverskrift">
    <w:name w:val="Unummereret overskrift"/>
    <w:basedOn w:val="Normal"/>
    <w:next w:val="Normal"/>
    <w:link w:val="UnummereretoverskriftTegn"/>
    <w:qFormat/>
    <w:rsid w:val="00195F56"/>
    <w:pPr>
      <w:spacing w:before="120"/>
    </w:pPr>
    <w:rPr>
      <w:rFonts w:asciiTheme="majorHAnsi" w:eastAsiaTheme="majorEastAsia" w:hAnsiTheme="majorHAnsi" w:cstheme="majorBidi"/>
      <w:color w:val="0C423F"/>
      <w:sz w:val="32"/>
      <w:szCs w:val="32"/>
    </w:rPr>
  </w:style>
  <w:style w:type="character" w:customStyle="1" w:styleId="UnummereretoverskriftTegn">
    <w:name w:val="Unummereret overskrift Tegn"/>
    <w:basedOn w:val="Overskrift1Tegn"/>
    <w:link w:val="Unummereretoverskrift"/>
    <w:rsid w:val="00195F56"/>
    <w:rPr>
      <w:rFonts w:asciiTheme="majorHAnsi" w:eastAsiaTheme="majorEastAsia" w:hAnsiTheme="majorHAnsi" w:cstheme="majorBidi"/>
      <w:color w:val="0C423F"/>
      <w:sz w:val="32"/>
      <w:szCs w:val="32"/>
    </w:rPr>
  </w:style>
  <w:style w:type="paragraph" w:customStyle="1" w:styleId="Kode">
    <w:name w:val="Kode"/>
    <w:basedOn w:val="Normal"/>
    <w:next w:val="Normal"/>
    <w:link w:val="KodeTegn"/>
    <w:autoRedefine/>
    <w:qFormat/>
    <w:rsid w:val="008E1C80"/>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134"/>
    </w:pPr>
    <w:rPr>
      <w:rFonts w:ascii="Consolas" w:hAnsi="Consolas" w:cs="Consolas"/>
      <w:noProof/>
      <w:color w:val="000000"/>
      <w:sz w:val="20"/>
      <w:szCs w:val="19"/>
    </w:rPr>
  </w:style>
  <w:style w:type="character" w:customStyle="1" w:styleId="KodeTegn">
    <w:name w:val="Kode Tegn"/>
    <w:basedOn w:val="Standardskrifttypeiafsnit"/>
    <w:link w:val="Kode"/>
    <w:rsid w:val="008E1C80"/>
    <w:rPr>
      <w:rFonts w:ascii="Consolas" w:hAnsi="Consolas" w:cs="Consolas"/>
      <w:noProof/>
      <w:color w:val="000000"/>
      <w:sz w:val="20"/>
      <w:szCs w:val="19"/>
    </w:rPr>
  </w:style>
  <w:style w:type="paragraph" w:styleId="Listeafsnit">
    <w:name w:val="List Paragraph"/>
    <w:basedOn w:val="Normal"/>
    <w:uiPriority w:val="34"/>
    <w:qFormat/>
    <w:rsid w:val="009F7C47"/>
    <w:pPr>
      <w:ind w:left="720"/>
      <w:contextualSpacing/>
    </w:pPr>
  </w:style>
  <w:style w:type="paragraph" w:styleId="Fodnotetekst">
    <w:name w:val="footnote text"/>
    <w:basedOn w:val="Normal"/>
    <w:link w:val="FodnotetekstTegn"/>
    <w:uiPriority w:val="99"/>
    <w:semiHidden/>
    <w:unhideWhenUsed/>
    <w:rsid w:val="009F7C4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F7C47"/>
    <w:rPr>
      <w:sz w:val="20"/>
      <w:szCs w:val="20"/>
    </w:rPr>
  </w:style>
  <w:style w:type="character" w:styleId="Fodnotehenvisning">
    <w:name w:val="footnote reference"/>
    <w:basedOn w:val="Standardskrifttypeiafsnit"/>
    <w:uiPriority w:val="99"/>
    <w:semiHidden/>
    <w:unhideWhenUsed/>
    <w:rsid w:val="009F7C47"/>
    <w:rPr>
      <w:vertAlign w:val="superscript"/>
    </w:rPr>
  </w:style>
  <w:style w:type="character" w:styleId="Hyperlink">
    <w:name w:val="Hyperlink"/>
    <w:basedOn w:val="Standardskrifttypeiafsnit"/>
    <w:uiPriority w:val="99"/>
    <w:unhideWhenUsed/>
    <w:rsid w:val="009F7C47"/>
    <w:rPr>
      <w:color w:val="0563C1" w:themeColor="hyperlink"/>
      <w:u w:val="single"/>
    </w:rPr>
  </w:style>
  <w:style w:type="character" w:customStyle="1" w:styleId="SlutnotetekstTegn">
    <w:name w:val="Slutnotetekst Tegn"/>
    <w:basedOn w:val="Standardskrifttypeiafsnit"/>
    <w:link w:val="Slutnotetekst"/>
    <w:uiPriority w:val="99"/>
    <w:semiHidden/>
    <w:rsid w:val="009F7C47"/>
    <w:rPr>
      <w:sz w:val="20"/>
      <w:szCs w:val="20"/>
    </w:rPr>
  </w:style>
  <w:style w:type="paragraph" w:styleId="Slutnotetekst">
    <w:name w:val="endnote text"/>
    <w:basedOn w:val="Normal"/>
    <w:link w:val="SlutnotetekstTegn"/>
    <w:uiPriority w:val="99"/>
    <w:semiHidden/>
    <w:unhideWhenUsed/>
    <w:rsid w:val="009F7C47"/>
    <w:pPr>
      <w:spacing w:after="0" w:line="240" w:lineRule="auto"/>
    </w:pPr>
    <w:rPr>
      <w:sz w:val="20"/>
      <w:szCs w:val="20"/>
    </w:rPr>
  </w:style>
  <w:style w:type="paragraph" w:styleId="Overskrift">
    <w:name w:val="TOC Heading"/>
    <w:basedOn w:val="Overskrift1"/>
    <w:next w:val="Normal"/>
    <w:uiPriority w:val="39"/>
    <w:unhideWhenUsed/>
    <w:qFormat/>
    <w:rsid w:val="009F7C47"/>
    <w:pPr>
      <w:numPr>
        <w:numId w:val="0"/>
      </w:numPr>
      <w:outlineLvl w:val="9"/>
    </w:pPr>
    <w:rPr>
      <w:color w:val="2F5496" w:themeColor="accent1" w:themeShade="BF"/>
      <w:lang w:eastAsia="da-DK"/>
    </w:rPr>
  </w:style>
  <w:style w:type="paragraph" w:styleId="Indholdsfortegnelse1">
    <w:name w:val="toc 1"/>
    <w:basedOn w:val="Normal"/>
    <w:next w:val="Normal"/>
    <w:autoRedefine/>
    <w:uiPriority w:val="39"/>
    <w:unhideWhenUsed/>
    <w:rsid w:val="009F7C47"/>
    <w:pPr>
      <w:spacing w:before="120" w:after="120"/>
    </w:pPr>
    <w:rPr>
      <w:rFonts w:cstheme="minorHAnsi"/>
      <w:b/>
      <w:bCs/>
      <w:caps/>
      <w:sz w:val="20"/>
      <w:szCs w:val="20"/>
    </w:rPr>
  </w:style>
  <w:style w:type="paragraph" w:styleId="Indholdsfortegnelse2">
    <w:name w:val="toc 2"/>
    <w:basedOn w:val="Normal"/>
    <w:next w:val="Normal"/>
    <w:autoRedefine/>
    <w:uiPriority w:val="39"/>
    <w:unhideWhenUsed/>
    <w:rsid w:val="009F7C47"/>
    <w:pPr>
      <w:spacing w:after="0"/>
      <w:ind w:left="220"/>
    </w:pPr>
    <w:rPr>
      <w:rFonts w:cstheme="minorHAnsi"/>
      <w:smallCaps/>
      <w:sz w:val="20"/>
      <w:szCs w:val="20"/>
    </w:rPr>
  </w:style>
  <w:style w:type="paragraph" w:styleId="Indholdsfortegnelse3">
    <w:name w:val="toc 3"/>
    <w:basedOn w:val="Normal"/>
    <w:next w:val="Normal"/>
    <w:autoRedefine/>
    <w:uiPriority w:val="39"/>
    <w:unhideWhenUsed/>
    <w:rsid w:val="009F7C47"/>
    <w:pPr>
      <w:spacing w:after="0"/>
      <w:ind w:left="440"/>
    </w:pPr>
    <w:rPr>
      <w:rFonts w:cstheme="minorHAnsi"/>
      <w:i/>
      <w:iCs/>
      <w:sz w:val="20"/>
      <w:szCs w:val="20"/>
    </w:rPr>
  </w:style>
  <w:style w:type="paragraph" w:styleId="Indholdsfortegnelse4">
    <w:name w:val="toc 4"/>
    <w:basedOn w:val="Normal"/>
    <w:next w:val="Normal"/>
    <w:autoRedefine/>
    <w:uiPriority w:val="39"/>
    <w:unhideWhenUsed/>
    <w:rsid w:val="009F7C47"/>
    <w:pPr>
      <w:spacing w:after="0"/>
      <w:ind w:left="660"/>
    </w:pPr>
    <w:rPr>
      <w:rFonts w:cstheme="minorHAnsi"/>
      <w:sz w:val="18"/>
      <w:szCs w:val="18"/>
    </w:rPr>
  </w:style>
  <w:style w:type="paragraph" w:styleId="Indholdsfortegnelse5">
    <w:name w:val="toc 5"/>
    <w:basedOn w:val="Normal"/>
    <w:next w:val="Normal"/>
    <w:autoRedefine/>
    <w:uiPriority w:val="39"/>
    <w:unhideWhenUsed/>
    <w:rsid w:val="009F7C47"/>
    <w:pPr>
      <w:spacing w:after="0"/>
      <w:ind w:left="880"/>
    </w:pPr>
    <w:rPr>
      <w:rFonts w:cstheme="minorHAnsi"/>
      <w:sz w:val="18"/>
      <w:szCs w:val="18"/>
    </w:rPr>
  </w:style>
  <w:style w:type="paragraph" w:styleId="Indholdsfortegnelse6">
    <w:name w:val="toc 6"/>
    <w:basedOn w:val="Normal"/>
    <w:next w:val="Normal"/>
    <w:autoRedefine/>
    <w:uiPriority w:val="39"/>
    <w:unhideWhenUsed/>
    <w:rsid w:val="009F7C47"/>
    <w:pPr>
      <w:spacing w:after="0"/>
      <w:ind w:left="1100"/>
    </w:pPr>
    <w:rPr>
      <w:rFonts w:cstheme="minorHAnsi"/>
      <w:sz w:val="18"/>
      <w:szCs w:val="18"/>
    </w:rPr>
  </w:style>
  <w:style w:type="paragraph" w:styleId="Indholdsfortegnelse7">
    <w:name w:val="toc 7"/>
    <w:basedOn w:val="Normal"/>
    <w:next w:val="Normal"/>
    <w:autoRedefine/>
    <w:uiPriority w:val="39"/>
    <w:unhideWhenUsed/>
    <w:rsid w:val="009F7C47"/>
    <w:pPr>
      <w:spacing w:after="0"/>
      <w:ind w:left="1320"/>
    </w:pPr>
    <w:rPr>
      <w:rFonts w:cstheme="minorHAnsi"/>
      <w:sz w:val="18"/>
      <w:szCs w:val="18"/>
    </w:rPr>
  </w:style>
  <w:style w:type="paragraph" w:styleId="Indholdsfortegnelse8">
    <w:name w:val="toc 8"/>
    <w:basedOn w:val="Normal"/>
    <w:next w:val="Normal"/>
    <w:autoRedefine/>
    <w:uiPriority w:val="39"/>
    <w:unhideWhenUsed/>
    <w:rsid w:val="009F7C47"/>
    <w:pPr>
      <w:spacing w:after="0"/>
      <w:ind w:left="1540"/>
    </w:pPr>
    <w:rPr>
      <w:rFonts w:cstheme="minorHAnsi"/>
      <w:sz w:val="18"/>
      <w:szCs w:val="18"/>
    </w:rPr>
  </w:style>
  <w:style w:type="paragraph" w:styleId="Indholdsfortegnelse9">
    <w:name w:val="toc 9"/>
    <w:basedOn w:val="Normal"/>
    <w:next w:val="Normal"/>
    <w:autoRedefine/>
    <w:uiPriority w:val="39"/>
    <w:unhideWhenUsed/>
    <w:rsid w:val="009F7C47"/>
    <w:pPr>
      <w:spacing w:after="0"/>
      <w:ind w:left="1760"/>
    </w:pPr>
    <w:rPr>
      <w:rFonts w:cstheme="minorHAnsi"/>
      <w:sz w:val="18"/>
      <w:szCs w:val="18"/>
    </w:rPr>
  </w:style>
  <w:style w:type="character" w:customStyle="1" w:styleId="MarkeringsbobletekstTegn">
    <w:name w:val="Markeringsbobletekst Tegn"/>
    <w:basedOn w:val="Standardskrifttypeiafsnit"/>
    <w:link w:val="Markeringsbobletekst"/>
    <w:uiPriority w:val="99"/>
    <w:semiHidden/>
    <w:rsid w:val="009F7C47"/>
    <w:rPr>
      <w:rFonts w:ascii="Segoe UI" w:hAnsi="Segoe UI" w:cs="Segoe UI"/>
      <w:sz w:val="18"/>
      <w:szCs w:val="18"/>
    </w:rPr>
  </w:style>
  <w:style w:type="paragraph" w:styleId="Markeringsbobletekst">
    <w:name w:val="Balloon Text"/>
    <w:basedOn w:val="Normal"/>
    <w:link w:val="MarkeringsbobletekstTegn"/>
    <w:uiPriority w:val="99"/>
    <w:semiHidden/>
    <w:unhideWhenUsed/>
    <w:rsid w:val="009F7C47"/>
    <w:pPr>
      <w:spacing w:after="0" w:line="240" w:lineRule="auto"/>
    </w:pPr>
    <w:rPr>
      <w:rFonts w:ascii="Segoe UI" w:hAnsi="Segoe UI" w:cs="Segoe UI"/>
      <w:sz w:val="18"/>
      <w:szCs w:val="18"/>
    </w:rPr>
  </w:style>
  <w:style w:type="paragraph" w:styleId="FormateretHTML">
    <w:name w:val="HTML Preformatted"/>
    <w:basedOn w:val="Normal"/>
    <w:link w:val="FormateretHTMLTegn"/>
    <w:uiPriority w:val="99"/>
    <w:unhideWhenUsed/>
    <w:rsid w:val="0054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540494"/>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64457">
      <w:bodyDiv w:val="1"/>
      <w:marLeft w:val="0"/>
      <w:marRight w:val="0"/>
      <w:marTop w:val="0"/>
      <w:marBottom w:val="0"/>
      <w:divBdr>
        <w:top w:val="none" w:sz="0" w:space="0" w:color="auto"/>
        <w:left w:val="none" w:sz="0" w:space="0" w:color="auto"/>
        <w:bottom w:val="none" w:sz="0" w:space="0" w:color="auto"/>
        <w:right w:val="none" w:sz="0" w:space="0" w:color="auto"/>
      </w:divBdr>
    </w:div>
    <w:div w:id="198276738">
      <w:bodyDiv w:val="1"/>
      <w:marLeft w:val="0"/>
      <w:marRight w:val="0"/>
      <w:marTop w:val="0"/>
      <w:marBottom w:val="0"/>
      <w:divBdr>
        <w:top w:val="none" w:sz="0" w:space="0" w:color="auto"/>
        <w:left w:val="none" w:sz="0" w:space="0" w:color="auto"/>
        <w:bottom w:val="none" w:sz="0" w:space="0" w:color="auto"/>
        <w:right w:val="none" w:sz="0" w:space="0" w:color="auto"/>
      </w:divBdr>
    </w:div>
    <w:div w:id="238832647">
      <w:bodyDiv w:val="1"/>
      <w:marLeft w:val="0"/>
      <w:marRight w:val="0"/>
      <w:marTop w:val="0"/>
      <w:marBottom w:val="0"/>
      <w:divBdr>
        <w:top w:val="none" w:sz="0" w:space="0" w:color="auto"/>
        <w:left w:val="none" w:sz="0" w:space="0" w:color="auto"/>
        <w:bottom w:val="none" w:sz="0" w:space="0" w:color="auto"/>
        <w:right w:val="none" w:sz="0" w:space="0" w:color="auto"/>
      </w:divBdr>
    </w:div>
    <w:div w:id="981278356">
      <w:bodyDiv w:val="1"/>
      <w:marLeft w:val="0"/>
      <w:marRight w:val="0"/>
      <w:marTop w:val="0"/>
      <w:marBottom w:val="0"/>
      <w:divBdr>
        <w:top w:val="none" w:sz="0" w:space="0" w:color="auto"/>
        <w:left w:val="none" w:sz="0" w:space="0" w:color="auto"/>
        <w:bottom w:val="none" w:sz="0" w:space="0" w:color="auto"/>
        <w:right w:val="none" w:sz="0" w:space="0" w:color="auto"/>
      </w:divBdr>
    </w:div>
    <w:div w:id="1089694965">
      <w:bodyDiv w:val="1"/>
      <w:marLeft w:val="0"/>
      <w:marRight w:val="0"/>
      <w:marTop w:val="0"/>
      <w:marBottom w:val="0"/>
      <w:divBdr>
        <w:top w:val="none" w:sz="0" w:space="0" w:color="auto"/>
        <w:left w:val="none" w:sz="0" w:space="0" w:color="auto"/>
        <w:bottom w:val="none" w:sz="0" w:space="0" w:color="auto"/>
        <w:right w:val="none" w:sz="0" w:space="0" w:color="auto"/>
      </w:divBdr>
    </w:div>
    <w:div w:id="1119647309">
      <w:bodyDiv w:val="1"/>
      <w:marLeft w:val="0"/>
      <w:marRight w:val="0"/>
      <w:marTop w:val="0"/>
      <w:marBottom w:val="0"/>
      <w:divBdr>
        <w:top w:val="none" w:sz="0" w:space="0" w:color="auto"/>
        <w:left w:val="none" w:sz="0" w:space="0" w:color="auto"/>
        <w:bottom w:val="none" w:sz="0" w:space="0" w:color="auto"/>
        <w:right w:val="none" w:sz="0" w:space="0" w:color="auto"/>
      </w:divBdr>
    </w:div>
    <w:div w:id="1514761441">
      <w:bodyDiv w:val="1"/>
      <w:marLeft w:val="0"/>
      <w:marRight w:val="0"/>
      <w:marTop w:val="0"/>
      <w:marBottom w:val="0"/>
      <w:divBdr>
        <w:top w:val="none" w:sz="0" w:space="0" w:color="auto"/>
        <w:left w:val="none" w:sz="0" w:space="0" w:color="auto"/>
        <w:bottom w:val="none" w:sz="0" w:space="0" w:color="auto"/>
        <w:right w:val="none" w:sz="0" w:space="0" w:color="auto"/>
      </w:divBdr>
    </w:div>
    <w:div w:id="1565792658">
      <w:bodyDiv w:val="1"/>
      <w:marLeft w:val="0"/>
      <w:marRight w:val="0"/>
      <w:marTop w:val="0"/>
      <w:marBottom w:val="0"/>
      <w:divBdr>
        <w:top w:val="none" w:sz="0" w:space="0" w:color="auto"/>
        <w:left w:val="none" w:sz="0" w:space="0" w:color="auto"/>
        <w:bottom w:val="none" w:sz="0" w:space="0" w:color="auto"/>
        <w:right w:val="none" w:sz="0" w:space="0" w:color="auto"/>
      </w:divBdr>
    </w:div>
    <w:div w:id="1879052174">
      <w:bodyDiv w:val="1"/>
      <w:marLeft w:val="0"/>
      <w:marRight w:val="0"/>
      <w:marTop w:val="0"/>
      <w:marBottom w:val="0"/>
      <w:divBdr>
        <w:top w:val="none" w:sz="0" w:space="0" w:color="auto"/>
        <w:left w:val="none" w:sz="0" w:space="0" w:color="auto"/>
        <w:bottom w:val="none" w:sz="0" w:space="0" w:color="auto"/>
        <w:right w:val="none" w:sz="0" w:space="0" w:color="auto"/>
      </w:divBdr>
    </w:div>
    <w:div w:id="2011061253">
      <w:bodyDiv w:val="1"/>
      <w:marLeft w:val="0"/>
      <w:marRight w:val="0"/>
      <w:marTop w:val="0"/>
      <w:marBottom w:val="0"/>
      <w:divBdr>
        <w:top w:val="none" w:sz="0" w:space="0" w:color="auto"/>
        <w:left w:val="none" w:sz="0" w:space="0" w:color="auto"/>
        <w:bottom w:val="none" w:sz="0" w:space="0" w:color="auto"/>
        <w:right w:val="none" w:sz="0" w:space="0" w:color="auto"/>
      </w:divBdr>
    </w:div>
    <w:div w:id="204027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rive.google.com/open?id=1iXW8fN6KYML_8YVPosyAzmtforfq86W8" TargetMode="External"/><Relationship Id="rId18" Type="http://schemas.openxmlformats.org/officeDocument/2006/relationships/hyperlink" Target="https://drive.google.com/open?id=1iXW8fN6KYML_8YVPosyAzmtforfq86W8"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intranet.aspit.dk/fagomrader/softwarekonstruktion/Documents/Materialer/CLSC/Teoritekster/Generelt/C-sharp%20begreber.docx?Web=1" TargetMode="External"/><Relationship Id="rId17" Type="http://schemas.openxmlformats.org/officeDocument/2006/relationships/hyperlink" Target="https://drive.google.com/open?id=1iXW8fN6KYML_8YVPosyAzmtforfq86W8" TargetMode="External"/><Relationship Id="rId2" Type="http://schemas.openxmlformats.org/officeDocument/2006/relationships/customXml" Target="../customXml/item2.xml"/><Relationship Id="rId16" Type="http://schemas.openxmlformats.org/officeDocument/2006/relationships/hyperlink" Target="https://www.helsam.dk/artikler/slank/bm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open?id=1pc7LjyjQsP1r6hUHVw7kZambUXFYOOai"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Random():%20http:/www.dotnetperls.com/rand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sc\Documents\Brugerdefinerede%20Office-skabeloner\Opgaveskabelo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4BD6B-32FB-4DA8-8012-E6B4E0FA8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D14522-D40E-4FD2-B639-AA923F21D6BE}">
  <ds:schemaRef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6B2D53B-605F-4945-A2B6-80432257AC88}">
  <ds:schemaRefs>
    <ds:schemaRef ds:uri="http://schemas.microsoft.com/sharepoint/v3/contenttype/forms"/>
  </ds:schemaRefs>
</ds:datastoreItem>
</file>

<file path=customXml/itemProps4.xml><?xml version="1.0" encoding="utf-8"?>
<ds:datastoreItem xmlns:ds="http://schemas.openxmlformats.org/officeDocument/2006/customXml" ds:itemID="{F02A3B34-54A9-449F-9A09-0E1C7C767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Opgaveskabelon.dotx</Template>
  <TotalTime>6646</TotalTime>
  <Pages>31</Pages>
  <Words>8119</Words>
  <Characters>49528</Characters>
  <Application>Microsoft Office Word</Application>
  <DocSecurity>0</DocSecurity>
  <Lines>412</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Schneider</dc:creator>
  <cp:keywords/>
  <dc:description/>
  <cp:lastModifiedBy>Jens Clausen</cp:lastModifiedBy>
  <cp:revision>22</cp:revision>
  <cp:lastPrinted>2021-05-28T09:12:00Z</cp:lastPrinted>
  <dcterms:created xsi:type="dcterms:W3CDTF">2021-02-01T13:36:00Z</dcterms:created>
  <dcterms:modified xsi:type="dcterms:W3CDTF">2023-09-20T09:50:00Z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